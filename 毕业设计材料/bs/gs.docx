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059782"/>
    <w:bookmarkStart w:id="1" w:name="_Hlk135058253"/>
    <w:p w:rsidR="009C5C5E" w:rsidRPr="009B7B4E" w:rsidRDefault="00000000">
      <w:pPr>
        <w:rPr>
          <w:color w:val="000000"/>
          <w:szCs w:val="24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="宋体" w:hAnsi="Cambria Math" w:cs="Arial"/>
                  <w:i/>
                  <w:color w:val="000000"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宋体" w:hAnsi="Cambria Math" w:cs="Arial"/>
                  <w:color w:val="000000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="宋体" w:hAnsi="Cambria Math" w:cs="Arial"/>
                  <w:color w:val="000000"/>
                  <w:szCs w:val="24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eastAsia="宋体" w:hAnsi="Cambria Math" w:cs="Arial"/>
                  <w:color w:val="000000"/>
                  <w:szCs w:val="24"/>
                  <w:shd w:val="clear" w:color="auto" w:fill="FFFFFF"/>
                </w:rPr>
                <m:t>'</m:t>
              </m:r>
            </m:sup>
          </m:sSubSup>
          <m:d>
            <m:dPr>
              <m:ctrlPr>
                <w:rPr>
                  <w:rFonts w:ascii="Cambria Math" w:eastAsia="宋体" w:hAnsi="Cambria Math" w:cs="Arial"/>
                  <w:i/>
                  <w:color w:val="000000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宋体" w:hAnsi="Cambria Math" w:cs="Arial"/>
                  <w:color w:val="000000"/>
                  <w:szCs w:val="24"/>
                  <w:shd w:val="clear" w:color="auto" w:fill="FFFFFF"/>
                </w:rPr>
                <m:t>x,y</m:t>
              </m:r>
            </m:e>
          </m:d>
          <m:r>
            <w:rPr>
              <w:rFonts w:ascii="Cambria Math" w:eastAsia="宋体" w:hAnsi="Cambria Math" w:cs="Arial"/>
              <w:color w:val="000000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宋体" w:hAnsi="Cambria Math" w:cs="Arial"/>
                  <w:i/>
                  <w:color w:val="000000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Arial"/>
                  <w:color w:val="000000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="宋体" w:hAnsi="Cambria Math" w:cs="Arial"/>
                  <w:color w:val="000000"/>
                  <w:szCs w:val="24"/>
                  <w:shd w:val="clear" w:color="auto" w:fill="FFFFFF"/>
                </w:rPr>
                <m:t>n+1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i/>
                  <w:color w:val="000000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宋体" w:hAnsi="Cambria Math" w:cs="Arial"/>
                  <w:color w:val="000000"/>
                  <w:szCs w:val="24"/>
                  <w:shd w:val="clear" w:color="auto" w:fill="FFFFFF"/>
                </w:rPr>
                <m:t>x,y</m:t>
              </m:r>
            </m:e>
          </m:d>
          <m:r>
            <w:rPr>
              <w:rFonts w:ascii="Cambria Math" w:eastAsia="宋体" w:hAnsi="Cambria Math" w:cs="Arial"/>
              <w:color w:val="000000"/>
              <w:szCs w:val="24"/>
              <w:shd w:val="clear" w:color="auto" w:fill="FFFFFF"/>
            </w:rPr>
            <m:t>&amp;</m:t>
          </m:r>
          <m:sSub>
            <m:sSubPr>
              <m:ctrlPr>
                <w:rPr>
                  <w:rFonts w:ascii="Cambria Math" w:eastAsia="宋体" w:hAnsi="Cambria Math" w:cs="Arial"/>
                  <w:i/>
                  <w:color w:val="000000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Arial"/>
                  <w:color w:val="000000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eastAsia="宋体" w:hAnsi="Cambria Math" w:cs="Arial"/>
                  <w:color w:val="000000"/>
                  <w:szCs w:val="24"/>
                  <w:shd w:val="clear" w:color="auto" w:fill="FFFFFF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i/>
                  <w:color w:val="000000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宋体" w:hAnsi="Cambria Math" w:cs="Arial"/>
                  <w:color w:val="000000"/>
                  <w:szCs w:val="24"/>
                  <w:shd w:val="clear" w:color="auto" w:fill="FFFFFF"/>
                </w:rPr>
                <m:t>x,y</m:t>
              </m:r>
            </m:e>
          </m:d>
        </m:oMath>
      </m:oMathPara>
    </w:p>
    <w:bookmarkStart w:id="2" w:name="_Hlk135603520"/>
    <w:p w:rsidR="009B7B4E" w:rsidRPr="009B7B4E" w:rsidRDefault="00000000">
      <w:pPr>
        <w:rPr>
          <w:color w:val="000000"/>
          <w:szCs w:val="24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Cs w:val="24"/>
                  <w:shd w:val="clear" w:color="auto" w:fill="FFFFFF"/>
                </w:rPr>
              </m:ctrlPr>
            </m:eqArrPr>
            <m:e>
              <m:sSubSup>
                <m:sSubSupPr>
                  <m:ctrlPr>
                    <w:rPr>
                      <w:rFonts w:ascii="Cambria Math" w:eastAsia="宋体" w:hAnsi="Cambria Math" w:cs="Arial"/>
                      <w:i/>
                      <w:color w:val="000000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="宋体" w:hAnsi="Cambria Math" w:cs="Arial"/>
                      <w:color w:val="000000"/>
                      <w:szCs w:val="24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Arial"/>
                      <w:color w:val="000000"/>
                      <w:szCs w:val="24"/>
                      <w:shd w:val="clear" w:color="auto" w:fill="FFFFFF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 w:cs="Arial"/>
                      <w:color w:val="000000"/>
                      <w:szCs w:val="24"/>
                      <w:shd w:val="clear" w:color="auto" w:fill="FFFFFF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 w:cs="Arial"/>
                      <w:i/>
                      <w:color w:val="000000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宋体" w:hAnsi="Cambria Math" w:cs="Arial"/>
                      <w:color w:val="000000"/>
                      <w:szCs w:val="24"/>
                      <w:shd w:val="clear" w:color="auto" w:fill="FFFFFF"/>
                    </w:rPr>
                    <m:t>x,y</m:t>
                  </m:r>
                </m:e>
              </m:d>
              <m:r>
                <w:rPr>
                  <w:rFonts w:ascii="Cambria Math" w:eastAsia="宋体" w:hAnsi="Cambria Math" w:cs="Arial"/>
                  <w:color w:val="000000"/>
                  <w:szCs w:val="24"/>
                  <w:shd w:val="clear" w:color="auto" w:fill="FFFFFF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Arial"/>
                      <w:i/>
                      <w:color w:val="000000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color w:val="000000"/>
                      <w:szCs w:val="24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Arial"/>
                      <w:color w:val="000000"/>
                      <w:szCs w:val="24"/>
                      <w:shd w:val="clear" w:color="auto" w:fill="FFFFFF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Arial"/>
                      <w:i/>
                      <w:color w:val="000000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宋体" w:hAnsi="Cambria Math" w:cs="Arial"/>
                      <w:color w:val="000000"/>
                      <w:szCs w:val="24"/>
                      <w:shd w:val="clear" w:color="auto" w:fill="FFFFFF"/>
                    </w:rPr>
                    <m:t>x,y</m:t>
                  </m:r>
                </m:e>
              </m:d>
              <m:r>
                <w:rPr>
                  <w:rFonts w:ascii="Cambria Math" w:eastAsia="宋体" w:hAnsi="Cambria Math" w:cs="Arial"/>
                  <w:color w:val="000000"/>
                  <w:szCs w:val="24"/>
                  <w:shd w:val="clear" w:color="auto" w:fill="FFFFFF"/>
                </w:rPr>
                <m:t>&amp;</m:t>
              </m:r>
              <m:sSub>
                <m:sSubPr>
                  <m:ctrlPr>
                    <w:rPr>
                      <w:rFonts w:ascii="Cambria Math" w:eastAsia="宋体" w:hAnsi="Cambria Math" w:cs="Arial"/>
                      <w:i/>
                      <w:color w:val="000000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color w:val="000000"/>
                      <w:szCs w:val="24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Arial"/>
                      <w:color w:val="000000"/>
                      <w:szCs w:val="24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Cs w:val="24"/>
                  <w:shd w:val="clear" w:color="auto" w:fill="FFFFFF"/>
                </w:rPr>
                <m:t>(x,y)#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4"/>
                      <w:shd w:val="clear" w:color="auto" w:fill="FFFFFF"/>
                    </w:rPr>
                    <m:t>5</m:t>
                  </m:r>
                </m:e>
              </m:d>
            </m:e>
          </m:eqArr>
        </m:oMath>
      </m:oMathPara>
    </w:p>
    <w:bookmarkEnd w:id="2"/>
    <w:p w:rsidR="009B7B4E" w:rsidRPr="009B7B4E" w:rsidRDefault="009B7B4E">
      <w:pPr>
        <w:rPr>
          <w:color w:val="000000"/>
          <w:szCs w:val="24"/>
          <w:shd w:val="clear" w:color="auto" w:fill="FFFFFF"/>
        </w:rPr>
      </w:pPr>
    </w:p>
    <w:bookmarkStart w:id="3" w:name="_Hlk135603589"/>
    <w:p w:rsidR="009B7B4E" w:rsidRPr="009B7B4E" w:rsidRDefault="00000000">
      <w:pPr>
        <w:rPr>
          <w:color w:val="000000"/>
          <w:szCs w:val="24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qArrPr>
            <m:e>
              <m:sSub>
                <m:sSubPr>
                  <m:ctrlPr>
                    <w:ins w:id="4" w:author="王 敬锁" w:date="2023-05-15T16:11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5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6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w:ins>
                  </m:r>
                </m:sub>
              </m:sSub>
              <m:d>
                <m:dPr>
                  <m:ctrlPr>
                    <w:ins w:id="7" w:author="王 敬锁" w:date="2023-05-15T16:11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8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ins w:id="9" w:author="王 敬锁" w:date="2023-05-15T16:11:00Z">
                  <w:rPr>
                    <w:rFonts w:ascii="Cambria Math" w:hAnsi="Cambria Math"/>
                    <w:sz w:val="24"/>
                    <w:szCs w:val="28"/>
                  </w:rPr>
                  <m:t>=</m:t>
                </w:ins>
              </m:r>
              <m:r>
                <w:rPr>
                  <w:rFonts w:ascii="Cambria Math" w:hAnsi="Cambria Math"/>
                  <w:sz w:val="24"/>
                  <w:szCs w:val="28"/>
                </w:rPr>
                <m:t>|</m:t>
              </m:r>
              <m:sSub>
                <m:sSubPr>
                  <m:ctrlPr>
                    <w:ins w:id="10" w:author="王 敬锁" w:date="2023-05-15T16:11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11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w:ins>
                  </m:r>
                </m:e>
                <m:sub>
                  <m:r>
                    <w:ins w:id="12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w:ins>
                  </m:r>
                </m:sub>
              </m:sSub>
              <m:d>
                <m:dPr>
                  <m:ctrlPr>
                    <w:ins w:id="13" w:author="王 敬锁" w:date="2023-05-15T16:11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14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ins w:id="15" w:author="王 敬锁" w:date="2023-05-15T16:11:00Z">
                  <w:rPr>
                    <w:rFonts w:ascii="Cambria Math" w:hAnsi="Cambria Math"/>
                    <w:sz w:val="24"/>
                    <w:szCs w:val="28"/>
                  </w:rPr>
                  <m:t>-</m:t>
                </w:ins>
              </m:r>
              <m:sSub>
                <m:sSubPr>
                  <m:ctrlPr>
                    <w:ins w:id="16" w:author="王 敬锁" w:date="2023-05-15T16:11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17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w:ins>
                  </m:r>
                </m:e>
                <m:sub>
                  <m:r>
                    <w:ins w:id="18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n-1</m:t>
                    </w:ins>
                  </m:r>
                </m:sub>
              </m:sSub>
              <m:d>
                <m:dPr>
                  <m:ctrlPr>
                    <w:ins w:id="19" w:author="王 敬锁" w:date="2023-05-15T16:11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20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|#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4</m:t>
                  </m:r>
                </m:e>
              </m:d>
            </m:e>
          </m:eqArr>
        </m:oMath>
      </m:oMathPara>
    </w:p>
    <w:bookmarkEnd w:id="3"/>
    <w:p w:rsidR="009B7B4E" w:rsidRPr="009B7B4E" w:rsidRDefault="009B7B4E">
      <w:pPr>
        <w:rPr>
          <w:color w:val="000000"/>
          <w:szCs w:val="24"/>
          <w:shd w:val="clear" w:color="auto" w:fill="FFFFFF"/>
        </w:rPr>
      </w:pPr>
    </w:p>
    <w:p w:rsidR="00E947F7" w:rsidRDefault="00E947F7">
      <w:pPr>
        <w:rPr>
          <w:rFonts w:ascii="Arial" w:hAnsi="Arial" w:cs="Arial"/>
          <w:color w:val="000000"/>
          <w:sz w:val="24"/>
          <w:szCs w:val="28"/>
        </w:rPr>
      </w:pPr>
      <w:r w:rsidRPr="0069316C">
        <w:rPr>
          <w:rFonts w:ascii="宋体" w:eastAsia="宋体" w:hAnsi="宋体" w:cs="Arial"/>
          <w:color w:val="000000"/>
          <w:sz w:val="24"/>
          <w:szCs w:val="32"/>
          <w:shd w:val="clear" w:color="auto" w:fill="FFFFFF"/>
        </w:rPr>
        <w:t>为</w:t>
      </w:r>
      <m:oMath>
        <m:sSub>
          <m:sSubPr>
            <m:ctrlPr>
              <w:ins w:id="21" w:author="王 敬锁" w:date="2023-05-15T15:50:00Z">
                <w:rPr>
                  <w:rFonts w:ascii="Cambria Math" w:hAnsi="Cambria Math"/>
                  <w:i/>
                  <w:color w:val="000000"/>
                  <w:sz w:val="24"/>
                  <w:szCs w:val="28"/>
                  <w:shd w:val="clear" w:color="auto" w:fill="FFFFFF"/>
                </w:rPr>
              </w:ins>
            </m:ctrlPr>
          </m:sSubPr>
          <m:e>
            <m:r>
              <w:ins w:id="22" w:author="王 敬锁" w:date="2023-05-15T15:50:00Z">
                <w:rPr>
                  <w:rFonts w:ascii="Cambria Math" w:hAnsi="Cambria Math"/>
                  <w:color w:val="000000"/>
                  <w:sz w:val="24"/>
                  <w:szCs w:val="28"/>
                  <w:shd w:val="clear" w:color="auto" w:fill="FFFFFF"/>
                </w:rPr>
                <m:t>f</m:t>
              </w:ins>
            </m:r>
          </m:e>
          <m:sub>
            <m:r>
              <w:ins w:id="23" w:author="王 敬锁" w:date="2023-05-15T15:50:00Z">
                <w:rPr>
                  <w:rFonts w:ascii="Cambria Math" w:hAnsi="Cambria Math"/>
                  <w:color w:val="000000"/>
                  <w:sz w:val="24"/>
                  <w:szCs w:val="28"/>
                  <w:shd w:val="clear" w:color="auto" w:fill="FFFFFF"/>
                  <w:vertAlign w:val="subscript"/>
                </w:rPr>
                <m:t>n</m:t>
              </w:ins>
            </m:r>
          </m:sub>
        </m:sSub>
      </m:oMath>
      <w:r w:rsidRPr="0069316C">
        <w:rPr>
          <w:rFonts w:ascii="宋体" w:eastAsia="宋体" w:hAnsi="宋体" w:cs="Arial" w:hint="eastAsia"/>
          <w:color w:val="000000"/>
          <w:sz w:val="24"/>
          <w:szCs w:val="32"/>
          <w:shd w:val="clear" w:color="auto" w:fill="FFFFFF"/>
        </w:rPr>
        <w:t>和</w:t>
      </w:r>
      <m:oMath>
        <m:sSub>
          <m:sSubPr>
            <m:ctrlPr>
              <w:ins w:id="24" w:author="王 敬锁" w:date="2023-05-15T15:52:00Z">
                <w:rPr>
                  <w:rFonts w:ascii="Cambria Math" w:hAnsi="Cambria Math"/>
                  <w:i/>
                  <w:color w:val="000000"/>
                  <w:sz w:val="24"/>
                  <w:szCs w:val="28"/>
                </w:rPr>
              </w:ins>
            </m:ctrlPr>
          </m:sSubPr>
          <m:e>
            <m:r>
              <w:ins w:id="25" w:author="王 敬锁" w:date="2023-05-15T15:52:00Z">
                <w:rPr>
                  <w:rFonts w:ascii="Cambria Math" w:hAnsi="Cambria Math"/>
                  <w:color w:val="000000"/>
                  <w:sz w:val="24"/>
                  <w:szCs w:val="28"/>
                </w:rPr>
                <m:t>f</m:t>
              </w:ins>
            </m:r>
          </m:e>
          <m:sub>
            <m:r>
              <w:ins w:id="26" w:author="王 敬锁" w:date="2023-05-15T15:52:00Z">
                <w:rPr>
                  <w:rFonts w:ascii="Cambria Math" w:hAnsi="Cambria Math"/>
                  <w:color w:val="000000"/>
                  <w:sz w:val="24"/>
                  <w:szCs w:val="28"/>
                </w:rPr>
                <m:t>n-1</m:t>
              </w:ins>
            </m:r>
          </m:sub>
        </m:sSub>
      </m:oMath>
    </w:p>
    <w:p w:rsidR="00E947F7" w:rsidRDefault="00E947F7">
      <w:pPr>
        <w:rPr>
          <w:color w:val="000000"/>
          <w:sz w:val="24"/>
          <w:szCs w:val="28"/>
        </w:rPr>
      </w:pPr>
      <w:r w:rsidRPr="00E947F7">
        <w:rPr>
          <w:rFonts w:ascii="宋体" w:eastAsia="宋体" w:hAnsi="宋体" w:hint="eastAsia"/>
          <w:color w:val="000000"/>
          <w:sz w:val="24"/>
          <w:szCs w:val="32"/>
          <w:shd w:val="clear" w:color="auto" w:fill="FFFFFF"/>
        </w:rPr>
        <w:t>为</w:t>
      </w:r>
      <m:oMath>
        <m:sSub>
          <m:sSubPr>
            <m:ctrlPr>
              <w:ins w:id="27" w:author="王 敬锁" w:date="2023-05-15T15:53:00Z">
                <w:rPr>
                  <w:rFonts w:ascii="Cambria Math" w:hAnsi="Cambria Math"/>
                  <w:i/>
                  <w:color w:val="000000"/>
                  <w:sz w:val="24"/>
                  <w:szCs w:val="28"/>
                </w:rPr>
              </w:ins>
            </m:ctrlPr>
          </m:sSubPr>
          <m:e>
            <m:r>
              <w:ins w:id="28" w:author="王 敬锁" w:date="2023-05-15T15:53:00Z">
                <w:rPr>
                  <w:rFonts w:ascii="Cambria Math" w:hAnsi="Cambria Math"/>
                  <w:color w:val="000000"/>
                  <w:sz w:val="24"/>
                  <w:szCs w:val="28"/>
                </w:rPr>
                <m:t>f</m:t>
              </w:ins>
            </m:r>
          </m:e>
          <m:sub>
            <m:r>
              <w:ins w:id="29" w:author="王 敬锁" w:date="2023-05-15T15:53:00Z">
                <w:rPr>
                  <w:rFonts w:ascii="Cambria Math" w:hAnsi="Cambria Math"/>
                  <w:color w:val="000000"/>
                  <w:sz w:val="24"/>
                  <w:szCs w:val="28"/>
                </w:rPr>
                <m:t>n</m:t>
              </w:ins>
            </m:r>
          </m:sub>
        </m:sSub>
        <m:r>
          <w:ins w:id="30" w:author="王 敬锁" w:date="2023-05-15T15:53:00Z">
            <w:rPr>
              <w:rFonts w:ascii="Cambria Math" w:hAnsi="Cambria Math"/>
              <w:color w:val="000000"/>
              <w:sz w:val="24"/>
              <w:szCs w:val="28"/>
            </w:rPr>
            <m:t>(x,y)</m:t>
          </w:ins>
        </m:r>
      </m:oMath>
      <w:r w:rsidRPr="0069316C">
        <w:rPr>
          <w:rFonts w:ascii="宋体" w:eastAsia="宋体" w:hAnsi="宋体"/>
          <w:color w:val="000000"/>
          <w:sz w:val="24"/>
          <w:szCs w:val="32"/>
          <w:shd w:val="clear" w:color="auto" w:fill="FFFFFF"/>
        </w:rPr>
        <w:t>和</w:t>
      </w:r>
      <w:r w:rsidRPr="00FF0E59">
        <w:rPr>
          <w:color w:val="000000"/>
          <w:sz w:val="24"/>
          <w:szCs w:val="32"/>
          <w:shd w:val="clear" w:color="auto" w:fill="FFFFFF"/>
        </w:rPr>
        <w:fldChar w:fldCharType="begin"/>
      </w:r>
      <w:r w:rsidRPr="00FF0E59">
        <w:rPr>
          <w:color w:val="000000"/>
          <w:sz w:val="24"/>
          <w:szCs w:val="32"/>
          <w:shd w:val="clear" w:color="auto" w:fill="FFFFFF"/>
        </w:rPr>
        <w:instrText xml:space="preserve"> QUOTE </w:instrText>
      </w:r>
      <m:oMath>
        <m:sSub>
          <m:sSubPr>
            <m:ctrlPr>
              <w:ins w:id="31" w:author="王 敬锁" w:date="2023-05-08T02:04:00Z"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w:ins>
            </m:ctrlPr>
          </m:sSubPr>
          <m:e>
            <m:r>
              <w:ins w:id="32" w:author="王 敬锁" w:date="2023-05-08T02:04:00Z"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f</m:t>
              </w:ins>
            </m:r>
          </m:e>
          <m:sub>
            <m:r>
              <w:ins w:id="33" w:author="王 敬锁" w:date="2023-05-08T02:04:00Z"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n-1</m:t>
              </w:ins>
            </m:r>
          </m:sub>
        </m:sSub>
        <m:d>
          <m:dPr>
            <m:ctrlPr>
              <w:ins w:id="34" w:author="王 敬锁" w:date="2023-05-08T02:04:00Z"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w:ins>
            </m:ctrlPr>
          </m:dPr>
          <m:e>
            <m:r>
              <w:ins w:id="35" w:author="王 敬锁" w:date="2023-05-08T02:04:00Z"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x ,y</m:t>
              </w:ins>
            </m:r>
          </m:e>
        </m:d>
      </m:oMath>
      <w:r w:rsidRPr="00FF0E59">
        <w:rPr>
          <w:color w:val="000000"/>
          <w:sz w:val="24"/>
          <w:szCs w:val="32"/>
          <w:shd w:val="clear" w:color="auto" w:fill="FFFFFF"/>
        </w:rPr>
        <w:instrText xml:space="preserve"> </w:instrText>
      </w:r>
      <w:r w:rsidR="00000000">
        <w:rPr>
          <w:color w:val="000000"/>
          <w:sz w:val="24"/>
          <w:szCs w:val="32"/>
          <w:shd w:val="clear" w:color="auto" w:fill="FFFFFF"/>
        </w:rPr>
        <w:fldChar w:fldCharType="separate"/>
      </w:r>
      <w:r w:rsidRPr="00FF0E59">
        <w:rPr>
          <w:color w:val="000000"/>
          <w:sz w:val="24"/>
          <w:szCs w:val="32"/>
          <w:shd w:val="clear" w:color="auto" w:fill="FFFFFF"/>
        </w:rPr>
        <w:fldChar w:fldCharType="end"/>
      </w:r>
      <m:oMath>
        <m:sSub>
          <m:sSubPr>
            <m:ctrlPr>
              <w:ins w:id="36" w:author="王 敬锁" w:date="2023-05-15T15:54:00Z">
                <w:rPr>
                  <w:rFonts w:ascii="Cambria Math" w:hAnsi="Cambria Math"/>
                  <w:i/>
                  <w:color w:val="000000"/>
                  <w:sz w:val="24"/>
                  <w:szCs w:val="28"/>
                </w:rPr>
              </w:ins>
            </m:ctrlPr>
          </m:sSubPr>
          <m:e>
            <m:r>
              <w:ins w:id="37" w:author="王 敬锁" w:date="2023-05-15T15:54:00Z">
                <w:rPr>
                  <w:rFonts w:ascii="Cambria Math" w:hAnsi="Cambria Math"/>
                  <w:color w:val="000000"/>
                  <w:sz w:val="24"/>
                  <w:szCs w:val="28"/>
                </w:rPr>
                <m:t>f</m:t>
              </w:ins>
            </m:r>
          </m:e>
          <m:sub>
            <m:r>
              <w:ins w:id="38" w:author="王 敬锁" w:date="2023-05-15T15:54:00Z">
                <w:rPr>
                  <w:rFonts w:ascii="Cambria Math" w:hAnsi="Cambria Math"/>
                  <w:color w:val="000000"/>
                  <w:sz w:val="24"/>
                  <w:szCs w:val="28"/>
                </w:rPr>
                <m:t>n-1</m:t>
              </w:ins>
            </m:r>
          </m:sub>
        </m:sSub>
        <m:r>
          <w:ins w:id="39" w:author="王 敬锁" w:date="2023-05-15T15:54:00Z">
            <w:rPr>
              <w:rFonts w:ascii="Cambria Math" w:hAnsi="Cambria Math"/>
              <w:color w:val="000000"/>
              <w:sz w:val="24"/>
              <w:szCs w:val="28"/>
            </w:rPr>
            <m:t>(x,y)</m:t>
          </w:ins>
        </m:r>
      </m:oMath>
    </w:p>
    <w:p w:rsidR="00421205" w:rsidRDefault="00421205">
      <w:pPr>
        <w:rPr>
          <w:rFonts w:ascii="宋体" w:eastAsia="宋体" w:hAnsi="宋体"/>
          <w:color w:val="000000"/>
          <w:sz w:val="24"/>
          <w:szCs w:val="28"/>
        </w:rPr>
      </w:pPr>
      <w:r w:rsidRPr="00421205">
        <w:rPr>
          <w:rFonts w:ascii="宋体" w:eastAsia="宋体" w:hAnsi="宋体" w:hint="eastAsia"/>
          <w:color w:val="000000"/>
          <w:sz w:val="24"/>
          <w:szCs w:val="32"/>
          <w:shd w:val="clear" w:color="auto" w:fill="FFFFFF"/>
        </w:rPr>
        <w:t>区域</w:t>
      </w:r>
      <m:oMath>
        <m:sSub>
          <m:sSubPr>
            <m:ctrlPr>
              <w:ins w:id="40" w:author="王 敬锁" w:date="2023-05-15T15:54:00Z">
                <w:rPr>
                  <w:rFonts w:ascii="Cambria Math" w:hAnsi="Cambria Math"/>
                  <w:i/>
                  <w:color w:val="000000"/>
                  <w:sz w:val="24"/>
                  <w:szCs w:val="28"/>
                </w:rPr>
              </w:ins>
            </m:ctrlPr>
          </m:sSubPr>
          <m:e>
            <m:r>
              <w:ins w:id="41" w:author="王 敬锁" w:date="2023-05-15T15:54:00Z">
                <w:rPr>
                  <w:rFonts w:ascii="Cambria Math" w:hAnsi="Cambria Math"/>
                  <w:color w:val="000000"/>
                  <w:sz w:val="24"/>
                  <w:szCs w:val="28"/>
                </w:rPr>
                <m:t>D</m:t>
              </w:ins>
            </m:r>
          </m:e>
          <m:sub>
            <m:r>
              <w:ins w:id="42" w:author="王 敬锁" w:date="2023-05-15T15:54:00Z">
                <w:rPr>
                  <w:rFonts w:ascii="Cambria Math" w:hAnsi="Cambria Math"/>
                  <w:color w:val="000000"/>
                  <w:sz w:val="24"/>
                  <w:szCs w:val="28"/>
                </w:rPr>
                <m:t>n</m:t>
              </w:ins>
            </m:r>
          </m:sub>
        </m:sSub>
      </m:oMath>
    </w:p>
    <w:p w:rsidR="00FB74AB" w:rsidRDefault="00FB74AB">
      <w:pPr>
        <w:rPr>
          <w:rFonts w:ascii="宋体" w:eastAsia="宋体" w:hAnsi="宋体"/>
          <w:color w:val="000000"/>
          <w:sz w:val="24"/>
          <w:szCs w:val="28"/>
          <w:shd w:val="clear" w:color="auto" w:fill="FFFFFF"/>
          <w:vertAlign w:val="superscript"/>
        </w:rPr>
      </w:pPr>
      <w:bookmarkStart w:id="43" w:name="_Hlk135060176"/>
      <w:r w:rsidRPr="00FB74AB">
        <w:rPr>
          <w:rFonts w:ascii="宋体" w:eastAsia="宋体" w:hAnsi="宋体"/>
          <w:color w:val="000000"/>
          <w:sz w:val="24"/>
          <w:szCs w:val="32"/>
          <w:shd w:val="clear" w:color="auto" w:fill="FFFFFF"/>
        </w:rPr>
        <w:t>图像</w:t>
      </w:r>
      <m:oMath>
        <m:sSub>
          <m:sSubPr>
            <m:ctrlPr>
              <w:ins w:id="44" w:author="王 敬锁" w:date="2023-05-15T15:55:00Z">
                <w:rPr>
                  <w:rFonts w:ascii="Cambria Math" w:hAnsi="Cambria Math"/>
                  <w:i/>
                  <w:color w:val="000000"/>
                  <w:sz w:val="24"/>
                  <w:szCs w:val="28"/>
                  <w:shd w:val="clear" w:color="auto" w:fill="FFFFFF"/>
                </w:rPr>
              </w:ins>
            </m:ctrlPr>
          </m:sSubPr>
          <m:e>
            <m:r>
              <w:ins w:id="45" w:author="王 敬锁" w:date="2023-05-15T15:55:00Z">
                <w:rPr>
                  <w:rFonts w:ascii="Cambria Math" w:hAnsi="Cambria Math"/>
                  <w:color w:val="000000"/>
                  <w:sz w:val="24"/>
                  <w:szCs w:val="28"/>
                  <w:shd w:val="clear" w:color="auto" w:fill="FFFFFF"/>
                </w:rPr>
                <m:t>R</m:t>
              </w:ins>
            </m:r>
          </m:e>
          <m:sub>
            <m:r>
              <w:ins w:id="46" w:author="王 敬锁" w:date="2023-05-15T15:55:00Z">
                <w:rPr>
                  <w:rFonts w:ascii="Cambria Math" w:hAnsi="Cambria Math"/>
                  <w:color w:val="000000"/>
                  <w:sz w:val="24"/>
                  <w:szCs w:val="28"/>
                  <w:shd w:val="clear" w:color="auto" w:fill="FFFFFF"/>
                  <w:vertAlign w:val="subscript"/>
                </w:rPr>
                <m:t>n</m:t>
              </w:ins>
            </m:r>
          </m:sub>
        </m:sSub>
        <m:r>
          <w:ins w:id="47" w:author="王 敬锁" w:date="2023-05-15T15:55:00Z">
            <w:rPr>
              <w:rFonts w:ascii="Cambria Math" w:hAnsi="Cambria Math"/>
              <w:color w:val="000000"/>
              <w:sz w:val="24"/>
              <w:szCs w:val="28"/>
              <w:shd w:val="clear" w:color="auto" w:fill="FFFFFF"/>
              <w:vertAlign w:val="superscript"/>
            </w:rPr>
            <m:t>'</m:t>
          </w:ins>
        </m:r>
      </m:oMath>
    </w:p>
    <w:p w:rsidR="00FB74AB" w:rsidRDefault="00FB74AB">
      <w:pPr>
        <w:rPr>
          <w:rFonts w:ascii="宋体" w:eastAsia="宋体" w:hAnsi="宋体"/>
          <w:color w:val="000000"/>
          <w:sz w:val="24"/>
          <w:szCs w:val="28"/>
          <w:shd w:val="clear" w:color="auto" w:fill="FFFFFF"/>
        </w:rPr>
      </w:pPr>
      <w:bookmarkStart w:id="48" w:name="_Hlk135060267"/>
      <w:r w:rsidRPr="00FB74AB">
        <w:rPr>
          <w:rFonts w:ascii="宋体" w:eastAsia="宋体" w:hAnsi="宋体" w:hint="eastAsia"/>
          <w:color w:val="000000"/>
          <w:sz w:val="24"/>
          <w:szCs w:val="32"/>
          <w:shd w:val="clear" w:color="auto" w:fill="FFFFFF"/>
        </w:rPr>
        <w:t>图</w:t>
      </w:r>
      <m:oMath>
        <m:sSubSup>
          <m:sSubSupPr>
            <m:ctrlPr>
              <w:ins w:id="49" w:author="王 敬锁" w:date="2023-05-15T15:57:00Z">
                <w:rPr>
                  <w:rFonts w:ascii="Cambria Math" w:hAnsi="Cambria Math"/>
                  <w:i/>
                  <w:color w:val="000000"/>
                  <w:sz w:val="24"/>
                  <w:szCs w:val="28"/>
                  <w:shd w:val="clear" w:color="auto" w:fill="FFFFFF"/>
                </w:rPr>
              </w:ins>
            </m:ctrlPr>
          </m:sSubSupPr>
          <m:e>
            <m:r>
              <w:ins w:id="50" w:author="王 敬锁" w:date="2023-05-15T15:57:00Z">
                <w:rPr>
                  <w:rFonts w:ascii="Cambria Math" w:hAnsi="Cambria Math"/>
                  <w:color w:val="000000"/>
                  <w:sz w:val="24"/>
                  <w:szCs w:val="28"/>
                  <w:shd w:val="clear" w:color="auto" w:fill="FFFFFF"/>
                </w:rPr>
                <m:t>R</m:t>
              </w:ins>
            </m:r>
          </m:e>
          <m:sub>
            <m:r>
              <w:ins w:id="51" w:author="王 敬锁" w:date="2023-05-15T15:57:00Z">
                <w:rPr>
                  <w:rFonts w:ascii="Cambria Math" w:hAnsi="Cambria Math"/>
                  <w:color w:val="000000"/>
                  <w:sz w:val="24"/>
                  <w:szCs w:val="28"/>
                  <w:shd w:val="clear" w:color="auto" w:fill="FFFFFF"/>
                </w:rPr>
                <m:t>n</m:t>
              </w:ins>
            </m:r>
          </m:sub>
          <m:sup>
            <m:r>
              <w:ins w:id="52" w:author="王 敬锁" w:date="2023-05-15T15:57:00Z">
                <w:rPr>
                  <w:rFonts w:ascii="Cambria Math" w:hAnsi="Cambria Math"/>
                  <w:color w:val="000000"/>
                  <w:sz w:val="24"/>
                  <w:szCs w:val="28"/>
                  <w:shd w:val="clear" w:color="auto" w:fill="FFFFFF"/>
                </w:rPr>
                <m:t>'</m:t>
              </w:ins>
            </m:r>
          </m:sup>
        </m:sSubSup>
      </m:oMath>
    </w:p>
    <w:p w:rsidR="00FB74AB" w:rsidRDefault="00FB74AB">
      <w:pPr>
        <w:rPr>
          <w:color w:val="000000"/>
          <w:sz w:val="24"/>
          <w:szCs w:val="28"/>
          <w:shd w:val="clear" w:color="auto" w:fill="FFFFFF"/>
        </w:rPr>
      </w:pPr>
      <w:r w:rsidRPr="00FB74AB">
        <w:rPr>
          <w:rFonts w:ascii="宋体" w:eastAsia="宋体" w:hAnsi="宋体"/>
          <w:color w:val="000000"/>
          <w:sz w:val="24"/>
          <w:szCs w:val="32"/>
          <w:shd w:val="clear" w:color="auto" w:fill="FFFFFF"/>
        </w:rPr>
        <w:t>图像</w:t>
      </w:r>
      <m:oMath>
        <m:sSub>
          <m:sSubPr>
            <m:ctrlPr>
              <w:ins w:id="53" w:author="王 敬锁" w:date="2023-05-15T15:58:00Z">
                <w:rPr>
                  <w:rFonts w:ascii="Cambria Math" w:hAnsi="Cambria Math"/>
                  <w:i/>
                  <w:color w:val="000000"/>
                  <w:sz w:val="24"/>
                  <w:szCs w:val="28"/>
                  <w:shd w:val="clear" w:color="auto" w:fill="FFFFFF"/>
                </w:rPr>
              </w:ins>
            </m:ctrlPr>
          </m:sSubPr>
          <m:e>
            <m:r>
              <w:ins w:id="54" w:author="王 敬锁" w:date="2023-05-15T15:58:00Z">
                <w:rPr>
                  <w:rFonts w:ascii="Cambria Math" w:hAnsi="Cambria Math"/>
                  <w:color w:val="000000"/>
                  <w:sz w:val="24"/>
                  <w:szCs w:val="28"/>
                  <w:shd w:val="clear" w:color="auto" w:fill="FFFFFF"/>
                </w:rPr>
                <m:t>R</m:t>
              </w:ins>
            </m:r>
          </m:e>
          <m:sub>
            <m:r>
              <w:ins w:id="55" w:author="王 敬锁" w:date="2023-05-15T15:58:00Z">
                <w:rPr>
                  <w:rFonts w:ascii="Cambria Math" w:hAnsi="Cambria Math"/>
                  <w:color w:val="000000"/>
                  <w:sz w:val="24"/>
                  <w:szCs w:val="28"/>
                  <w:shd w:val="clear" w:color="auto" w:fill="FFFFFF"/>
                  <w:vertAlign w:val="subscript"/>
                </w:rPr>
                <m:t>n</m:t>
              </w:ins>
            </m:r>
          </m:sub>
        </m:sSub>
      </m:oMath>
    </w:p>
    <w:bookmarkEnd w:id="0"/>
    <w:bookmarkEnd w:id="43"/>
    <w:bookmarkEnd w:id="48"/>
    <w:p w:rsidR="000903EC" w:rsidRPr="000903EC" w:rsidRDefault="00000000">
      <w:pPr>
        <w:rPr>
          <w:color w:val="000000"/>
          <w:sz w:val="24"/>
          <w:szCs w:val="28"/>
          <w:shd w:val="clear" w:color="auto" w:fill="FFFFFF"/>
        </w:rPr>
      </w:pPr>
      <m:oMathPara>
        <m:oMath>
          <m:sSub>
            <m:sSubPr>
              <m:ctrlPr>
                <w:ins w:id="56" w:author="王 敬锁" w:date="2023-05-08T02:04:00Z">
                  <w:rPr>
                    <w:rFonts w:ascii="Cambria Math" w:hAnsi="Cambria Math"/>
                    <w:i/>
                    <w:color w:val="000000"/>
                    <w:sz w:val="24"/>
                    <w:szCs w:val="28"/>
                    <w:shd w:val="clear" w:color="auto" w:fill="FFFFFF"/>
                  </w:rPr>
                </w:ins>
              </m:ctrlPr>
            </m:sSubPr>
            <m:e>
              <m:r>
                <w:ins w:id="57" w:author="王 敬锁" w:date="2023-05-08T02:04:00Z">
                  <w:rPr>
                    <w:rFonts w:ascii="Cambria Math" w:hAnsi="Cambria Math"/>
                    <w:color w:val="000000"/>
                    <w:sz w:val="24"/>
                    <w:szCs w:val="28"/>
                    <w:shd w:val="clear" w:color="auto" w:fill="FFFFFF"/>
                  </w:rPr>
                  <m:t>f</m:t>
                </w:ins>
              </m:r>
            </m:e>
            <m:sub>
              <m:r>
                <w:ins w:id="58" w:author="王 敬锁" w:date="2023-05-08T02:04:00Z">
                  <w:rPr>
                    <w:rFonts w:ascii="Cambria Math" w:hAnsi="Cambria Math"/>
                    <w:color w:val="000000"/>
                    <w:sz w:val="24"/>
                    <w:szCs w:val="28"/>
                    <w:shd w:val="clear" w:color="auto" w:fill="FFFFFF"/>
                    <w:vertAlign w:val="subscript"/>
                  </w:rPr>
                  <m:t>n</m:t>
                </w:ins>
              </m:r>
            </m:sub>
          </m:sSub>
        </m:oMath>
      </m:oMathPara>
    </w:p>
    <w:p w:rsidR="000903EC" w:rsidRPr="00491A8D" w:rsidRDefault="00000000">
      <w:pPr>
        <w:rPr>
          <w:color w:val="000000" w:themeColor="text1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n-1</m:t>
              </m:r>
            </m:sub>
          </m:sSub>
        </m:oMath>
      </m:oMathPara>
    </w:p>
    <w:p w:rsidR="00491A8D" w:rsidRPr="008349D5" w:rsidRDefault="00000000">
      <w:pPr>
        <w:rPr>
          <w:color w:val="000000" w:themeColor="text1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8"/>
            </w:rPr>
            <m:t>(x,y)</m:t>
          </m:r>
        </m:oMath>
      </m:oMathPara>
    </w:p>
    <w:p w:rsidR="008349D5" w:rsidRPr="00727F4A" w:rsidRDefault="00000000">
      <w:pPr>
        <w:rPr>
          <w:color w:val="000000" w:themeColor="text1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8"/>
            </w:rPr>
            <m:t>(x,y)</m:t>
          </m:r>
        </m:oMath>
      </m:oMathPara>
    </w:p>
    <w:bookmarkStart w:id="59" w:name="_Hlk135058504"/>
    <w:p w:rsidR="00727F4A" w:rsidRPr="00727F4A" w:rsidRDefault="00000000">
      <w:pPr>
        <w:rPr>
          <w:color w:val="000000" w:themeColor="text1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8"/>
                </w:rPr>
                <m:t>n</m:t>
              </m:r>
            </m:sub>
          </m:sSub>
        </m:oMath>
      </m:oMathPara>
    </w:p>
    <w:bookmarkStart w:id="60" w:name="_Hlk135058565"/>
    <w:p w:rsidR="00727F4A" w:rsidRPr="00187F41" w:rsidRDefault="00000000">
      <w:pPr>
        <w:rPr>
          <w:color w:val="000000" w:themeColor="text1"/>
          <w:sz w:val="32"/>
          <w:szCs w:val="36"/>
        </w:rPr>
      </w:pPr>
      <m:oMathPara>
        <m:oMathParaPr>
          <m:jc m:val="left"/>
        </m:oMathParaPr>
        <m:oMath>
          <m:sSub>
            <m:sSubPr>
              <m:ctrlPr>
                <w:ins w:id="61" w:author="王 敬锁" w:date="2023-05-08T02:04:00Z">
                  <w:rPr>
                    <w:rFonts w:ascii="Cambria Math" w:hAnsi="Cambria Math"/>
                    <w:i/>
                    <w:color w:val="000000"/>
                    <w:sz w:val="24"/>
                    <w:szCs w:val="28"/>
                    <w:shd w:val="clear" w:color="auto" w:fill="FFFFFF"/>
                  </w:rPr>
                </w:ins>
              </m:ctrlPr>
            </m:sSubPr>
            <m:e>
              <m:r>
                <w:ins w:id="62" w:author="王 敬锁" w:date="2023-05-08T02:04:00Z">
                  <w:rPr>
                    <w:rFonts w:ascii="Cambria Math" w:hAnsi="Cambria Math"/>
                    <w:color w:val="000000"/>
                    <w:sz w:val="24"/>
                    <w:szCs w:val="28"/>
                    <w:shd w:val="clear" w:color="auto" w:fill="FFFFFF"/>
                  </w:rPr>
                  <m:t>R</m:t>
                </w:ins>
              </m:r>
            </m:e>
            <m:sub>
              <m:r>
                <w:ins w:id="63" w:author="王 敬锁" w:date="2023-05-08T02:04:00Z">
                  <w:rPr>
                    <w:rFonts w:ascii="Cambria Math" w:hAnsi="Cambria Math"/>
                    <w:color w:val="000000"/>
                    <w:sz w:val="24"/>
                    <w:szCs w:val="28"/>
                    <w:shd w:val="clear" w:color="auto" w:fill="FFFFFF"/>
                    <w:vertAlign w:val="subscript"/>
                  </w:rPr>
                  <m:t>n</m:t>
                </w:ins>
              </m:r>
            </m:sub>
          </m:sSub>
          <m:r>
            <w:ins w:id="64" w:author="王 敬锁" w:date="2023-05-08T02:04:00Z">
              <w:rPr>
                <w:rFonts w:ascii="Cambria Math" w:hAnsi="Cambria Math"/>
                <w:color w:val="000000"/>
                <w:sz w:val="24"/>
                <w:szCs w:val="28"/>
                <w:shd w:val="clear" w:color="auto" w:fill="FFFFFF"/>
                <w:vertAlign w:val="superscript"/>
              </w:rPr>
              <m:t>'</m:t>
            </w:ins>
          </m:r>
        </m:oMath>
      </m:oMathPara>
    </w:p>
    <w:bookmarkEnd w:id="1"/>
    <w:bookmarkEnd w:id="59"/>
    <w:bookmarkEnd w:id="60"/>
    <w:p w:rsidR="00153CDE" w:rsidRPr="007D0B95" w:rsidRDefault="00000000">
      <w:pPr>
        <w:rPr>
          <w:color w:val="000000" w:themeColor="text1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8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8"/>
                    </w:rPr>
                    <m:t>x,y</m:t>
                  </m:r>
                </m:e>
              </m:d>
            </m:e>
          </m:d>
        </m:oMath>
      </m:oMathPara>
    </w:p>
    <w:p w:rsidR="008374E0" w:rsidRPr="007D0B95" w:rsidRDefault="008374E0">
      <w:pPr>
        <w:rPr>
          <w:color w:val="000000" w:themeColor="text1"/>
        </w:rPr>
      </w:pPr>
    </w:p>
    <w:p w:rsidR="007D0B95" w:rsidRPr="00375F51" w:rsidRDefault="00000000">
      <w:pPr>
        <w:rPr>
          <w:color w:val="000000" w:themeColor="text1"/>
          <w:sz w:val="24"/>
          <w:szCs w:val="28"/>
          <w:shd w:val="clear" w:color="auto" w:fill="FFFFFF"/>
        </w:rPr>
      </w:pPr>
      <m:oMathPara>
        <m:oMath>
          <m:sSub>
            <m:sSubPr>
              <m:ctrlPr>
                <w:ins w:id="65" w:author="王 敬锁" w:date="2023-05-08T02:04:00Z">
                  <w:rPr>
                    <w:rFonts w:ascii="Cambria Math" w:hAnsi="Cambria Math"/>
                    <w:i/>
                    <w:color w:val="000000" w:themeColor="text1"/>
                    <w:sz w:val="24"/>
                    <w:szCs w:val="28"/>
                    <w:shd w:val="clear" w:color="auto" w:fill="FFFFFF"/>
                  </w:rPr>
                </w:ins>
              </m:ctrlPr>
            </m:sSubPr>
            <m:e>
              <m:r>
                <w:ins w:id="66" w:author="王 敬锁" w:date="2023-05-08T02:04:00Z">
                  <w:rPr>
                    <w:rFonts w:ascii="Cambria Math" w:hAnsi="Cambria Math"/>
                    <w:color w:val="000000" w:themeColor="text1"/>
                    <w:sz w:val="24"/>
                    <w:szCs w:val="28"/>
                    <w:shd w:val="clear" w:color="auto" w:fill="FFFFFF"/>
                  </w:rPr>
                  <m:t>R</m:t>
                </w:ins>
              </m:r>
            </m:e>
            <m:sub>
              <m:r>
                <w:ins w:id="67" w:author="王 敬锁" w:date="2023-05-08T02:04:00Z">
                  <w:rPr>
                    <w:rFonts w:ascii="Cambria Math" w:hAnsi="Cambria Math"/>
                    <w:color w:val="000000" w:themeColor="text1"/>
                    <w:sz w:val="24"/>
                    <w:szCs w:val="28"/>
                    <w:shd w:val="clear" w:color="auto" w:fill="FFFFFF"/>
                  </w:rPr>
                  <m:t>n</m:t>
                </w:ins>
              </m:r>
            </m:sub>
          </m:sSub>
          <m:sSup>
            <m:sSupPr>
              <m:ctrlPr>
                <w:ins w:id="68" w:author="王 敬锁" w:date="2023-05-08T02:04:00Z">
                  <w:rPr>
                    <w:rFonts w:ascii="Cambria Math" w:hAnsi="Cambria Math"/>
                    <w:i/>
                    <w:color w:val="000000" w:themeColor="text1"/>
                    <w:sz w:val="24"/>
                    <w:szCs w:val="28"/>
                    <w:shd w:val="clear" w:color="auto" w:fill="FFFFFF"/>
                  </w:rPr>
                </w:ins>
              </m:ctrlPr>
            </m:sSupPr>
            <m:e>
              <m:r>
                <w:ins w:id="69" w:author="王 敬锁" w:date="2023-05-08T02:04:00Z">
                  <w:rPr>
                    <w:rFonts w:ascii="Cambria Math" w:hAnsi="Cambria Math"/>
                    <w:color w:val="000000" w:themeColor="text1"/>
                    <w:sz w:val="24"/>
                    <w:szCs w:val="28"/>
                    <w:shd w:val="clear" w:color="auto" w:fill="FFFFFF"/>
                  </w:rPr>
                  <m:t xml:space="preserve"> </m:t>
                </w:ins>
              </m:r>
            </m:e>
            <m:sup>
              <m:r>
                <w:ins w:id="70" w:author="王 敬锁" w:date="2023-05-08T02:04:00Z">
                  <w:rPr>
                    <w:rFonts w:ascii="Cambria Math" w:hAnsi="Cambria Math"/>
                    <w:color w:val="000000" w:themeColor="text1"/>
                    <w:sz w:val="24"/>
                    <w:szCs w:val="28"/>
                    <w:shd w:val="clear" w:color="auto" w:fill="FFFFFF"/>
                  </w:rPr>
                  <m:t>'</m:t>
                </w:ins>
              </m:r>
            </m:sup>
          </m:sSup>
          <m:d>
            <m:dPr>
              <m:ctrlPr>
                <w:ins w:id="71" w:author="王 敬锁" w:date="2023-05-08T02:04:00Z">
                  <w:rPr>
                    <w:rFonts w:ascii="Cambria Math" w:hAnsi="Cambria Math"/>
                    <w:i/>
                    <w:color w:val="000000" w:themeColor="text1"/>
                    <w:sz w:val="24"/>
                    <w:szCs w:val="28"/>
                    <w:shd w:val="clear" w:color="auto" w:fill="FFFFFF"/>
                  </w:rPr>
                </w:ins>
              </m:ctrlPr>
            </m:dPr>
            <m:e>
              <m:r>
                <w:ins w:id="72" w:author="王 敬锁" w:date="2023-05-08T02:04:00Z">
                  <w:rPr>
                    <w:rFonts w:ascii="Cambria Math" w:hAnsi="Cambria Math"/>
                    <w:color w:val="000000" w:themeColor="text1"/>
                    <w:sz w:val="24"/>
                    <w:szCs w:val="28"/>
                    <w:shd w:val="clear" w:color="auto" w:fill="FFFFFF"/>
                  </w:rPr>
                  <m:t>x,y</m:t>
                </w:ins>
              </m:r>
            </m:e>
          </m:d>
          <m:r>
            <w:ins w:id="73" w:author="王 敬锁" w:date="2023-05-08T02:04:00Z">
              <w:rPr>
                <w:rFonts w:ascii="Cambria Math" w:hAnsi="Cambria Math"/>
                <w:color w:val="000000" w:themeColor="text1"/>
                <w:sz w:val="24"/>
                <w:szCs w:val="28"/>
                <w:shd w:val="clear" w:color="auto" w:fill="FFFFFF"/>
              </w:rPr>
              <m:t>=</m:t>
            </w:ins>
          </m:r>
          <m:d>
            <m:dPr>
              <m:begChr m:val="{"/>
              <m:endChr m:val=""/>
              <m:ctrlPr>
                <w:ins w:id="74" w:author="王 敬锁" w:date="2023-05-08T02:04:00Z">
                  <w:rPr>
                    <w:rFonts w:ascii="Cambria Math" w:hAnsi="Cambria Math"/>
                    <w:i/>
                    <w:color w:val="000000" w:themeColor="text1"/>
                    <w:sz w:val="24"/>
                    <w:szCs w:val="28"/>
                    <w:shd w:val="clear" w:color="auto" w:fill="FFFFFF"/>
                  </w:rPr>
                </w:ins>
              </m:ctrlPr>
            </m:dPr>
            <m:e>
              <m:eqArr>
                <m:eqArrPr>
                  <m:ctrlPr>
                    <w:ins w:id="75" w:author="王 敬锁" w:date="2023-05-08T02:04:00Z"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8"/>
                        <w:shd w:val="clear" w:color="auto" w:fill="FFFFFF"/>
                      </w:rPr>
                    </w:ins>
                  </m:ctrlPr>
                </m:eqArrPr>
                <m:e>
                  <m:r>
                    <w:ins w:id="76" w:author="王 敬锁" w:date="2023-05-08T02:04:00Z"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  <w:shd w:val="clear" w:color="auto" w:fill="FFFFFF"/>
                      </w:rPr>
                      <m:t>255,</m:t>
                    </w:ins>
                  </m:r>
                  <m:sSub>
                    <m:sSubPr>
                      <m:ctrlPr>
                        <w:ins w:id="77" w:author="王 敬锁" w:date="2023-05-08T02:04:00Z"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8"/>
                            <w:shd w:val="clear" w:color="auto" w:fill="FFFFFF"/>
                          </w:rPr>
                        </w:ins>
                      </m:ctrlPr>
                    </m:sSubPr>
                    <m:e>
                      <m:r>
                        <w:ins w:id="78" w:author="王 敬锁" w:date="2023-05-08T02:04:00Z"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  <w:shd w:val="clear" w:color="auto" w:fill="FFFFFF"/>
                          </w:rPr>
                          <m:t>D</m:t>
                        </w:ins>
                      </m:r>
                    </m:e>
                    <m:sub>
                      <m:r>
                        <w:ins w:id="79" w:author="王 敬锁" w:date="2023-05-08T02:04:00Z"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  <w:shd w:val="clear" w:color="auto" w:fill="FFFFFF"/>
                          </w:rPr>
                          <m:t>n</m:t>
                        </w:ins>
                      </m:r>
                    </m:sub>
                  </m:sSub>
                  <m:d>
                    <m:dPr>
                      <m:ctrlPr>
                        <w:ins w:id="80" w:author="王 敬锁" w:date="2023-05-08T02:04:00Z"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8"/>
                            <w:shd w:val="clear" w:color="auto" w:fill="FFFFFF"/>
                          </w:rPr>
                        </w:ins>
                      </m:ctrlPr>
                    </m:dPr>
                    <m:e>
                      <m:r>
                        <w:ins w:id="81" w:author="王 敬锁" w:date="2023-05-08T02:04:00Z"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  <w:shd w:val="clear" w:color="auto" w:fill="FFFFFF"/>
                          </w:rPr>
                          <m:t>x,y</m:t>
                        </w:ins>
                      </m:r>
                    </m:e>
                  </m:d>
                  <m:r>
                    <w:ins w:id="82" w:author="王 敬锁" w:date="2023-05-08T02:04:00Z"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  <w:shd w:val="clear" w:color="auto" w:fill="FFFFFF"/>
                      </w:rPr>
                      <m:t>&gt;T</m:t>
                    </w:ins>
                  </m:r>
                </m:e>
                <m:e>
                  <m:r>
                    <w:ins w:id="83" w:author="王 敬锁" w:date="2023-05-08T02:04:00Z"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  <w:shd w:val="clear" w:color="auto" w:fill="FFFFFF"/>
                      </w:rPr>
                      <m:t>0,</m:t>
                    </w:ins>
                  </m:r>
                  <m:sSub>
                    <m:sSubPr>
                      <m:ctrlPr>
                        <w:ins w:id="84" w:author="王 敬锁" w:date="2023-05-08T02:04:00Z"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8"/>
                            <w:shd w:val="clear" w:color="auto" w:fill="FFFFFF"/>
                          </w:rPr>
                        </w:ins>
                      </m:ctrlPr>
                    </m:sSubPr>
                    <m:e>
                      <m:r>
                        <w:ins w:id="85" w:author="王 敬锁" w:date="2023-05-08T02:04:00Z"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  <w:shd w:val="clear" w:color="auto" w:fill="FFFFFF"/>
                          </w:rPr>
                          <m:t>D</m:t>
                        </w:ins>
                      </m:r>
                    </m:e>
                    <m:sub>
                      <m:r>
                        <w:ins w:id="86" w:author="王 敬锁" w:date="2023-05-08T02:04:00Z"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  <w:shd w:val="clear" w:color="auto" w:fill="FFFFFF"/>
                          </w:rPr>
                          <m:t>n</m:t>
                        </w:ins>
                      </m:r>
                    </m:sub>
                  </m:sSub>
                  <m:d>
                    <m:dPr>
                      <m:ctrlPr>
                        <w:ins w:id="87" w:author="王 敬锁" w:date="2023-05-08T02:04:00Z"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8"/>
                            <w:shd w:val="clear" w:color="auto" w:fill="FFFFFF"/>
                          </w:rPr>
                        </w:ins>
                      </m:ctrlPr>
                    </m:dPr>
                    <m:e>
                      <m:r>
                        <w:ins w:id="88" w:author="王 敬锁" w:date="2023-05-08T02:04:00Z"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  <w:shd w:val="clear" w:color="auto" w:fill="FFFFFF"/>
                          </w:rPr>
                          <m:t>x,y</m:t>
                        </w:ins>
                      </m:r>
                    </m:e>
                  </m:d>
                  <m:r>
                    <w:ins w:id="89" w:author="王 敬锁" w:date="2023-05-08T02:04:00Z"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  <w:shd w:val="clear" w:color="auto" w:fill="FFFFFF"/>
                      </w:rPr>
                      <m:t>≤T</m:t>
                    </w:ins>
                  </m:r>
                </m:e>
              </m:eqArr>
            </m:e>
          </m:d>
        </m:oMath>
      </m:oMathPara>
    </w:p>
    <w:bookmarkStart w:id="90" w:name="_Hlk135058636"/>
    <w:p w:rsidR="00375F51" w:rsidRPr="00375F51" w:rsidRDefault="00000000">
      <w:pPr>
        <w:rPr>
          <w:color w:val="000000"/>
          <w:sz w:val="24"/>
          <w:szCs w:val="28"/>
          <w:shd w:val="clear" w:color="auto" w:fill="FFFFFF"/>
        </w:rPr>
      </w:pPr>
      <m:oMathPara>
        <m:oMath>
          <m:sSubSup>
            <m:sSubSupPr>
              <m:ctrlPr>
                <w:ins w:id="91" w:author="王 敬锁" w:date="2023-05-08T02:04:00Z">
                  <w:rPr>
                    <w:rFonts w:ascii="Cambria Math" w:hAnsi="Cambria Math"/>
                    <w:i/>
                    <w:color w:val="000000"/>
                    <w:sz w:val="24"/>
                    <w:szCs w:val="28"/>
                    <w:shd w:val="clear" w:color="auto" w:fill="FFFFFF"/>
                  </w:rPr>
                </w:ins>
              </m:ctrlPr>
            </m:sSubSupPr>
            <m:e>
              <m:r>
                <w:ins w:id="92" w:author="王 敬锁" w:date="2023-05-08T02:04:00Z">
                  <w:rPr>
                    <w:rFonts w:ascii="Cambria Math" w:hAnsi="Cambria Math"/>
                    <w:color w:val="000000"/>
                    <w:sz w:val="24"/>
                    <w:szCs w:val="28"/>
                    <w:shd w:val="clear" w:color="auto" w:fill="FFFFFF"/>
                  </w:rPr>
                  <m:t>R</m:t>
                </w:ins>
              </m:r>
            </m:e>
            <m:sub>
              <m:r>
                <w:ins w:id="93" w:author="王 敬锁" w:date="2023-05-08T02:04:00Z">
                  <w:rPr>
                    <w:rFonts w:ascii="Cambria Math" w:hAnsi="Cambria Math"/>
                    <w:color w:val="000000"/>
                    <w:sz w:val="24"/>
                    <w:szCs w:val="28"/>
                    <w:shd w:val="clear" w:color="auto" w:fill="FFFFFF"/>
                  </w:rPr>
                  <m:t>n</m:t>
                </w:ins>
              </m:r>
            </m:sub>
            <m:sup>
              <m:r>
                <w:ins w:id="94" w:author="王 敬锁" w:date="2023-05-08T02:04:00Z">
                  <w:rPr>
                    <w:rFonts w:ascii="Cambria Math" w:hAnsi="Cambria Math"/>
                    <w:color w:val="000000"/>
                    <w:sz w:val="24"/>
                    <w:szCs w:val="28"/>
                    <w:shd w:val="clear" w:color="auto" w:fill="FFFFFF"/>
                  </w:rPr>
                  <m:t>'</m:t>
                </w:ins>
              </m:r>
            </m:sup>
          </m:sSubSup>
        </m:oMath>
      </m:oMathPara>
      <w:bookmarkEnd w:id="90"/>
    </w:p>
    <w:p w:rsidR="00375F51" w:rsidRPr="001862D9" w:rsidRDefault="00000000">
      <w:pPr>
        <w:rPr>
          <w:color w:val="000000"/>
          <w:sz w:val="24"/>
          <w:szCs w:val="28"/>
          <w:shd w:val="clear" w:color="auto" w:fill="FFFFFF"/>
        </w:rPr>
      </w:pPr>
      <m:oMathPara>
        <m:oMath>
          <m:sSub>
            <m:sSubPr>
              <m:ctrlPr>
                <w:ins w:id="95" w:author="王 敬锁" w:date="2023-05-08T02:04:00Z">
                  <w:rPr>
                    <w:rFonts w:ascii="Cambria Math" w:hAnsi="Cambria Math"/>
                    <w:i/>
                    <w:color w:val="000000"/>
                    <w:sz w:val="24"/>
                    <w:szCs w:val="28"/>
                    <w:shd w:val="clear" w:color="auto" w:fill="FFFFFF"/>
                  </w:rPr>
                </w:ins>
              </m:ctrlPr>
            </m:sSubPr>
            <m:e>
              <m:r>
                <w:ins w:id="96" w:author="王 敬锁" w:date="2023-05-08T02:04:00Z">
                  <w:rPr>
                    <w:rFonts w:ascii="Cambria Math" w:hAnsi="Cambria Math"/>
                    <w:color w:val="000000"/>
                    <w:sz w:val="24"/>
                    <w:szCs w:val="28"/>
                    <w:shd w:val="clear" w:color="auto" w:fill="FFFFFF"/>
                  </w:rPr>
                  <m:t>R</m:t>
                </w:ins>
              </m:r>
            </m:e>
            <m:sub>
              <m:r>
                <w:ins w:id="97" w:author="王 敬锁" w:date="2023-05-08T02:04:00Z">
                  <w:rPr>
                    <w:rFonts w:ascii="Cambria Math" w:hAnsi="Cambria Math"/>
                    <w:color w:val="000000"/>
                    <w:sz w:val="24"/>
                    <w:szCs w:val="28"/>
                    <w:shd w:val="clear" w:color="auto" w:fill="FFFFFF"/>
                    <w:vertAlign w:val="subscript"/>
                  </w:rPr>
                  <m:t>n</m:t>
                </w:ins>
              </m:r>
            </m:sub>
          </m:sSub>
        </m:oMath>
      </m:oMathPara>
    </w:p>
    <w:p w:rsidR="001862D9" w:rsidRDefault="00000000">
      <w:pPr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ins w:id="98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99" w:author="王 敬锁" w:date="2023-05-08T02:04:00Z">
                <w:rPr>
                  <w:rFonts w:ascii="Cambria Math" w:hAnsi="Cambria Math" w:hint="eastAsia"/>
                  <w:sz w:val="24"/>
                  <w:szCs w:val="28"/>
                </w:rPr>
                <m:t>f</m:t>
              </w:ins>
            </m:r>
            <m:ctrlPr>
              <w:ins w:id="100" w:author="王 敬锁" w:date="2023-05-08T02:04:00Z">
                <w:rPr>
                  <w:rFonts w:ascii="Cambria Math" w:hAnsi="Cambria Math" w:hint="eastAsia"/>
                  <w:i/>
                  <w:sz w:val="24"/>
                  <w:szCs w:val="28"/>
                </w:rPr>
              </w:ins>
            </m:ctrlPr>
          </m:e>
          <m:sub>
            <m:r>
              <w:ins w:id="101" w:author="王 敬锁" w:date="2023-05-08T02:04:00Z">
                <w:rPr>
                  <w:rFonts w:ascii="Cambria Math" w:hAnsi="Cambria Math"/>
                  <w:sz w:val="24"/>
                  <w:szCs w:val="28"/>
                </w:rPr>
                <m:t>n+1</m:t>
              </w:ins>
            </m:r>
          </m:sub>
        </m:sSub>
      </m:oMath>
      <w:r w:rsidR="001862D9" w:rsidRPr="001862D9">
        <w:rPr>
          <w:rFonts w:ascii="宋体" w:eastAsia="宋体" w:hAnsi="宋体" w:hint="eastAsia"/>
          <w:sz w:val="24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sub>
        </m:sSub>
      </m:oMath>
      <w:r w:rsidR="00190680">
        <w:rPr>
          <w:rFonts w:ascii="宋体" w:eastAsia="宋体" w:hAnsi="宋体" w:hint="eastAsia"/>
          <w:sz w:val="24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n-1</m:t>
            </m:r>
          </m:sub>
        </m:sSub>
      </m:oMath>
    </w:p>
    <w:p w:rsidR="00793DA0" w:rsidRDefault="00000000">
      <w:pPr>
        <w:rPr>
          <w:sz w:val="24"/>
          <w:szCs w:val="28"/>
        </w:rPr>
      </w:pPr>
      <m:oMath>
        <m:sSub>
          <m:sSubPr>
            <m:ctrlPr>
              <w:ins w:id="102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103" w:author="王 敬锁" w:date="2023-05-08T02:04:00Z">
                <w:rPr>
                  <w:rFonts w:ascii="Cambria Math" w:hAnsi="Cambria Math"/>
                  <w:sz w:val="24"/>
                  <w:szCs w:val="28"/>
                </w:rPr>
                <m:t>f</m:t>
              </w:ins>
            </m:r>
          </m:e>
          <m:sub>
            <m:r>
              <w:ins w:id="104" w:author="王 敬锁" w:date="2023-05-08T02:04:00Z">
                <w:rPr>
                  <w:rFonts w:ascii="Cambria Math" w:hAnsi="Cambria Math"/>
                  <w:sz w:val="24"/>
                  <w:szCs w:val="28"/>
                </w:rPr>
                <m:t>n+1</m:t>
              </w:ins>
            </m:r>
          </m:sub>
        </m:sSub>
        <m:d>
          <m:dPr>
            <m:ctrlPr>
              <w:ins w:id="105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dPr>
          <m:e>
            <m:r>
              <w:ins w:id="106" w:author="王 敬锁" w:date="2023-05-08T02:04:00Z">
                <w:rPr>
                  <w:rFonts w:ascii="Cambria Math" w:hAnsi="Cambria Math"/>
                  <w:sz w:val="24"/>
                  <w:szCs w:val="28"/>
                </w:rPr>
                <m:t>x,y</m:t>
              </w:ins>
            </m:r>
          </m:e>
        </m:d>
      </m:oMath>
      <w:r w:rsidR="00793DA0" w:rsidRPr="00755028">
        <w:rPr>
          <w:sz w:val="24"/>
          <w:szCs w:val="32"/>
        </w:rPr>
        <w:t>、</w:t>
      </w:r>
      <m:oMath>
        <m:sSub>
          <m:sSubPr>
            <m:ctrlPr>
              <w:ins w:id="107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108" w:author="王 敬锁" w:date="2023-05-08T02:04:00Z">
                <w:rPr>
                  <w:rFonts w:ascii="Cambria Math" w:hAnsi="Cambria Math"/>
                  <w:sz w:val="24"/>
                  <w:szCs w:val="28"/>
                </w:rPr>
                <m:t>f</m:t>
              </w:ins>
            </m:r>
          </m:e>
          <m:sub>
            <m:r>
              <w:ins w:id="109" w:author="王 敬锁" w:date="2023-05-08T02:04:00Z">
                <w:rPr>
                  <w:rFonts w:ascii="Cambria Math" w:hAnsi="Cambria Math" w:hint="eastAsia"/>
                  <w:sz w:val="24"/>
                  <w:szCs w:val="28"/>
                  <w:vertAlign w:val="subscript"/>
                </w:rPr>
                <m:t>n</m:t>
              </w:ins>
            </m:r>
          </m:sub>
        </m:sSub>
        <m:d>
          <m:dPr>
            <m:ctrlPr>
              <w:ins w:id="110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dPr>
          <m:e>
            <m:r>
              <w:ins w:id="111" w:author="王 敬锁" w:date="2023-05-08T02:04:00Z">
                <w:rPr>
                  <w:rFonts w:ascii="Cambria Math" w:hAnsi="Cambria Math" w:hint="eastAsia"/>
                  <w:sz w:val="24"/>
                  <w:szCs w:val="28"/>
                </w:rPr>
                <m:t>x</m:t>
              </w:ins>
            </m:r>
            <m:r>
              <w:ins w:id="112" w:author="王 敬锁" w:date="2023-05-08T02:04:00Z">
                <w:rPr>
                  <w:rFonts w:ascii="Cambria Math" w:hAnsi="Cambria Math"/>
                  <w:sz w:val="24"/>
                  <w:szCs w:val="28"/>
                </w:rPr>
                <m:t>,</m:t>
              </w:ins>
            </m:r>
            <m:r>
              <w:ins w:id="113" w:author="王 敬锁" w:date="2023-05-08T02:04:00Z">
                <w:rPr>
                  <w:rFonts w:ascii="Cambria Math" w:hAnsi="Cambria Math" w:hint="eastAsia"/>
                  <w:sz w:val="24"/>
                  <w:szCs w:val="28"/>
                </w:rPr>
                <m:t>y</m:t>
              </w:ins>
            </m:r>
          </m:e>
        </m:d>
      </m:oMath>
      <w:r w:rsidR="00793DA0" w:rsidRPr="00755028">
        <w:rPr>
          <w:rFonts w:hint="eastAsia"/>
          <w:sz w:val="24"/>
          <w:szCs w:val="32"/>
        </w:rPr>
        <w:t>和</w:t>
      </w:r>
      <m:oMath>
        <m:sSub>
          <m:sSubPr>
            <m:ctrlPr>
              <w:ins w:id="114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115" w:author="王 敬锁" w:date="2023-05-08T02:04:00Z">
                <w:rPr>
                  <w:rFonts w:ascii="Cambria Math" w:hAnsi="Cambria Math"/>
                  <w:sz w:val="24"/>
                  <w:szCs w:val="28"/>
                </w:rPr>
                <m:t>f</m:t>
              </w:ins>
            </m:r>
          </m:e>
          <m:sub>
            <m:r>
              <w:ins w:id="116" w:author="王 敬锁" w:date="2023-05-08T02:04:00Z">
                <w:rPr>
                  <w:rFonts w:ascii="Cambria Math" w:hAnsi="Cambria Math" w:hint="eastAsia"/>
                  <w:sz w:val="24"/>
                  <w:szCs w:val="28"/>
                  <w:vertAlign w:val="subscript"/>
                </w:rPr>
                <m:t>n</m:t>
              </w:ins>
            </m:r>
            <m:r>
              <w:ins w:id="117" w:author="王 敬锁" w:date="2023-05-08T02:04:00Z">
                <w:rPr>
                  <w:rFonts w:ascii="Cambria Math" w:hAnsi="Cambria Math"/>
                  <w:sz w:val="24"/>
                  <w:szCs w:val="28"/>
                  <w:vertAlign w:val="subscript"/>
                </w:rPr>
                <m:t>-1</m:t>
              </w:ins>
            </m:r>
          </m:sub>
        </m:sSub>
        <m:d>
          <m:dPr>
            <m:ctrlPr>
              <w:ins w:id="118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dPr>
          <m:e>
            <m:r>
              <w:ins w:id="119" w:author="王 敬锁" w:date="2023-05-08T02:04:00Z">
                <w:rPr>
                  <w:rFonts w:ascii="Cambria Math" w:hAnsi="Cambria Math" w:hint="eastAsia"/>
                  <w:sz w:val="24"/>
                  <w:szCs w:val="28"/>
                </w:rPr>
                <m:t>x</m:t>
              </w:ins>
            </m:r>
            <m:r>
              <w:ins w:id="120" w:author="王 敬锁" w:date="2023-05-08T02:04:00Z">
                <w:rPr>
                  <w:rFonts w:ascii="Cambria Math" w:hAnsi="Cambria Math"/>
                  <w:sz w:val="24"/>
                  <w:szCs w:val="28"/>
                </w:rPr>
                <m:t>,</m:t>
              </w:ins>
            </m:r>
            <m:r>
              <w:ins w:id="121" w:author="王 敬锁" w:date="2023-05-08T02:04:00Z">
                <w:rPr>
                  <w:rFonts w:ascii="Cambria Math" w:hAnsi="Cambria Math" w:hint="eastAsia"/>
                  <w:sz w:val="24"/>
                  <w:szCs w:val="28"/>
                </w:rPr>
                <m:t>y</m:t>
              </w:ins>
            </m:r>
          </m:e>
        </m:d>
      </m:oMath>
    </w:p>
    <w:bookmarkStart w:id="122" w:name="_Hlk135059293"/>
    <w:p w:rsidR="0079334F" w:rsidRDefault="00000000">
      <w:pPr>
        <w:rPr>
          <w:sz w:val="24"/>
          <w:szCs w:val="28"/>
        </w:rPr>
      </w:pPr>
      <m:oMath>
        <m:sSub>
          <m:sSubPr>
            <m:ctrlPr>
              <w:ins w:id="123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124" w:author="王 敬锁" w:date="2023-05-08T02:04:00Z">
                <w:rPr>
                  <w:rFonts w:ascii="Cambria Math" w:hAnsi="Cambria Math"/>
                  <w:sz w:val="24"/>
                  <w:szCs w:val="28"/>
                </w:rPr>
                <m:t>D</m:t>
              </w:ins>
            </m:r>
          </m:e>
          <m:sub>
            <m:r>
              <w:ins w:id="125" w:author="王 敬锁" w:date="2023-05-08T02:04:00Z">
                <w:rPr>
                  <w:rFonts w:ascii="Cambria Math" w:hAnsi="Cambria Math" w:hint="eastAsia"/>
                  <w:sz w:val="24"/>
                  <w:szCs w:val="28"/>
                  <w:vertAlign w:val="subscript"/>
                </w:rPr>
                <m:t>n</m:t>
              </w:ins>
            </m:r>
            <m:r>
              <w:ins w:id="126" w:author="王 敬锁" w:date="2023-05-08T02:04:00Z">
                <w:rPr>
                  <w:rFonts w:ascii="Cambria Math" w:hAnsi="Cambria Math"/>
                  <w:sz w:val="24"/>
                  <w:szCs w:val="28"/>
                  <w:vertAlign w:val="subscript"/>
                </w:rPr>
                <m:t>+1</m:t>
              </w:ins>
            </m:r>
          </m:sub>
        </m:sSub>
      </m:oMath>
      <w:r w:rsidR="0079334F" w:rsidRPr="00755028">
        <w:rPr>
          <w:sz w:val="24"/>
          <w:szCs w:val="32"/>
        </w:rPr>
        <w:t>和</w:t>
      </w:r>
      <m:oMath>
        <m:sSub>
          <m:sSubPr>
            <m:ctrlPr>
              <w:ins w:id="127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128" w:author="王 敬锁" w:date="2023-05-08T02:04:00Z">
                <w:rPr>
                  <w:rFonts w:ascii="Cambria Math" w:hAnsi="Cambria Math"/>
                  <w:sz w:val="24"/>
                  <w:szCs w:val="28"/>
                </w:rPr>
                <m:t>D</m:t>
              </w:ins>
            </m:r>
          </m:e>
          <m:sub>
            <m:r>
              <w:ins w:id="129" w:author="王 敬锁" w:date="2023-05-08T02:04:00Z">
                <w:rPr>
                  <w:rFonts w:ascii="Cambria Math" w:hAnsi="Cambria Math" w:hint="eastAsia"/>
                  <w:sz w:val="24"/>
                  <w:szCs w:val="28"/>
                  <w:vertAlign w:val="subscript"/>
                </w:rPr>
                <m:t>n</m:t>
              </w:ins>
            </m:r>
          </m:sub>
        </m:sSub>
      </m:oMath>
      <w:bookmarkEnd w:id="122"/>
    </w:p>
    <w:p w:rsidR="00187F41" w:rsidRPr="006B0FDE" w:rsidRDefault="00000000">
      <w:pPr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ins w:id="130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SubPr>
            <m:e>
              <m:r>
                <w:ins w:id="131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D</m:t>
                </w:ins>
              </m:r>
            </m:e>
            <m:sub>
              <m:r>
                <w:ins w:id="132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n+1</m:t>
                </w:ins>
              </m:r>
            </m:sub>
          </m:sSub>
          <m:d>
            <m:dPr>
              <m:ctrlPr>
                <w:ins w:id="133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dPr>
            <m:e>
              <m:r>
                <w:ins w:id="134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x,y</m:t>
                </w:ins>
              </m:r>
            </m:e>
          </m:d>
          <m:r>
            <w:ins w:id="135" w:author="王 敬锁" w:date="2023-05-08T02:04:00Z">
              <w:rPr>
                <w:rFonts w:ascii="Cambria Math" w:hAnsi="Cambria Math"/>
                <w:sz w:val="24"/>
                <w:szCs w:val="28"/>
              </w:rPr>
              <m:t>=</m:t>
            </w:ins>
          </m:r>
          <m:d>
            <m:dPr>
              <m:begChr m:val="|"/>
              <m:endChr m:val="|"/>
              <m:ctrlPr>
                <w:ins w:id="136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dPr>
            <m:e>
              <m:sSub>
                <m:sSubPr>
                  <m:ctrlPr>
                    <w:ins w:id="137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138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w:ins>
                  </m:r>
                </m:e>
                <m:sub>
                  <m:r>
                    <w:ins w:id="139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n+1</m:t>
                    </w:ins>
                  </m:r>
                </m:sub>
              </m:sSub>
              <m:d>
                <m:dPr>
                  <m:ctrlPr>
                    <w:ins w:id="140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141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ins w:id="142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-</m:t>
                </w:ins>
              </m:r>
              <m:sSub>
                <m:sSubPr>
                  <m:ctrlPr>
                    <w:ins w:id="143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144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w:ins>
                  </m:r>
                </m:e>
                <m:sub>
                  <m:r>
                    <w:ins w:id="145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w:ins>
                  </m:r>
                </m:sub>
              </m:sSub>
              <m:d>
                <m:dPr>
                  <m:ctrlPr>
                    <w:ins w:id="146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147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</m:e>
          </m:d>
        </m:oMath>
      </m:oMathPara>
    </w:p>
    <w:p w:rsidR="006B0FDE" w:rsidRPr="00C664AE" w:rsidRDefault="00000000">
      <w:pPr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ins w:id="148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SubPr>
            <m:e>
              <m:r>
                <w:ins w:id="149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D</m:t>
                </w:ins>
              </m:r>
            </m:e>
            <m:sub>
              <m:r>
                <w:ins w:id="150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n</m:t>
                </w:ins>
              </m:r>
            </m:sub>
          </m:sSub>
          <m:d>
            <m:dPr>
              <m:ctrlPr>
                <w:ins w:id="151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dPr>
            <m:e>
              <m:r>
                <w:ins w:id="152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x,y</m:t>
                </w:ins>
              </m:r>
            </m:e>
          </m:d>
          <m:r>
            <w:ins w:id="153" w:author="王 敬锁" w:date="2023-05-08T02:04:00Z">
              <w:rPr>
                <w:rFonts w:ascii="Cambria Math" w:hAnsi="Cambria Math"/>
                <w:sz w:val="24"/>
                <w:szCs w:val="28"/>
              </w:rPr>
              <m:t>=</m:t>
            </w:ins>
          </m:r>
          <m:sSub>
            <m:sSubPr>
              <m:ctrlPr>
                <w:ins w:id="154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SubPr>
            <m:e>
              <m:r>
                <w:ins w:id="155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f</m:t>
                </w:ins>
              </m:r>
            </m:e>
            <m:sub>
              <m:r>
                <w:ins w:id="156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n</m:t>
                </w:ins>
              </m:r>
            </m:sub>
          </m:sSub>
          <m:d>
            <m:dPr>
              <m:ctrlPr>
                <w:ins w:id="157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dPr>
            <m:e>
              <m:r>
                <w:ins w:id="158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x,y</m:t>
                </w:ins>
              </m:r>
            </m:e>
          </m:d>
          <m:r>
            <w:ins w:id="159" w:author="王 敬锁" w:date="2023-05-08T02:04:00Z">
              <w:rPr>
                <w:rFonts w:ascii="Cambria Math" w:hAnsi="Cambria Math"/>
                <w:sz w:val="24"/>
                <w:szCs w:val="28"/>
              </w:rPr>
              <m:t>-</m:t>
            </w:ins>
          </m:r>
          <m:sSub>
            <m:sSubPr>
              <m:ctrlPr>
                <w:ins w:id="160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SubPr>
            <m:e>
              <m:r>
                <w:ins w:id="161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f</m:t>
                </w:ins>
              </m:r>
            </m:e>
            <m:sub>
              <m:r>
                <w:ins w:id="162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n-1</m:t>
                </w:ins>
              </m:r>
            </m:sub>
          </m:sSub>
          <m:d>
            <m:dPr>
              <m:ctrlPr>
                <w:ins w:id="163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dPr>
            <m:e>
              <m:r>
                <w:ins w:id="164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x,y</m:t>
                </w:ins>
              </m:r>
            </m:e>
          </m:d>
        </m:oMath>
      </m:oMathPara>
    </w:p>
    <w:p w:rsidR="00C664AE" w:rsidRDefault="00000000">
      <w:pPr>
        <w:rPr>
          <w:sz w:val="24"/>
          <w:szCs w:val="28"/>
        </w:rPr>
      </w:pPr>
      <m:oMath>
        <m:sSub>
          <m:sSubPr>
            <m:ctrlPr>
              <w:ins w:id="165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166" w:author="王 敬锁" w:date="2023-05-08T02:04:00Z">
                <w:rPr>
                  <w:rFonts w:ascii="Cambria Math" w:hAnsi="Cambria Math"/>
                  <w:sz w:val="24"/>
                  <w:szCs w:val="28"/>
                </w:rPr>
                <m:t>D</m:t>
              </w:ins>
            </m:r>
          </m:e>
          <m:sub>
            <m:r>
              <w:ins w:id="167" w:author="王 敬锁" w:date="2023-05-08T02:04:00Z">
                <w:rPr>
                  <w:rFonts w:ascii="Cambria Math" w:hAnsi="Cambria Math" w:hint="eastAsia"/>
                  <w:sz w:val="24"/>
                  <w:szCs w:val="28"/>
                  <w:vertAlign w:val="subscript"/>
                </w:rPr>
                <m:t>n</m:t>
              </w:ins>
            </m:r>
            <m:r>
              <w:ins w:id="168" w:author="王 敬锁" w:date="2023-05-08T02:04:00Z">
                <w:rPr>
                  <w:rFonts w:ascii="Cambria Math" w:hAnsi="Cambria Math"/>
                  <w:sz w:val="24"/>
                  <w:szCs w:val="28"/>
                  <w:vertAlign w:val="subscript"/>
                </w:rPr>
                <m:t>+1</m:t>
              </w:ins>
            </m:r>
          </m:sub>
        </m:sSub>
      </m:oMath>
      <w:r w:rsidR="00C664AE" w:rsidRPr="00755028">
        <w:rPr>
          <w:sz w:val="24"/>
          <w:szCs w:val="32"/>
        </w:rPr>
        <w:t>和</w:t>
      </w:r>
      <m:oMath>
        <m:sSub>
          <m:sSubPr>
            <m:ctrlPr>
              <w:ins w:id="169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170" w:author="王 敬锁" w:date="2023-05-08T02:04:00Z">
                <w:rPr>
                  <w:rFonts w:ascii="Cambria Math" w:hAnsi="Cambria Math"/>
                  <w:sz w:val="24"/>
                  <w:szCs w:val="28"/>
                </w:rPr>
                <m:t>D</m:t>
              </w:ins>
            </m:r>
          </m:e>
          <m:sub>
            <m:r>
              <w:ins w:id="171" w:author="王 敬锁" w:date="2023-05-08T02:04:00Z">
                <w:rPr>
                  <w:rFonts w:ascii="Cambria Math" w:hAnsi="Cambria Math" w:hint="eastAsia"/>
                  <w:sz w:val="24"/>
                  <w:szCs w:val="28"/>
                  <w:vertAlign w:val="subscript"/>
                </w:rPr>
                <m:t>n</m:t>
              </w:ins>
            </m:r>
          </m:sub>
        </m:sSub>
        <m:r>
          <w:ins w:id="172" w:author="王 敬锁" w:date="2023-05-08T02:04:00Z">
            <w:rPr>
              <w:rFonts w:ascii="Cambria Math" w:hAnsi="Cambria Math"/>
              <w:sz w:val="24"/>
              <w:szCs w:val="28"/>
            </w:rPr>
            <m:t xml:space="preserve"> </m:t>
          </w:ins>
        </m:r>
      </m:oMath>
    </w:p>
    <w:p w:rsidR="00DE3F9F" w:rsidRDefault="00DE3F9F">
      <w:pPr>
        <w:rPr>
          <w:sz w:val="24"/>
          <w:szCs w:val="28"/>
          <w:vertAlign w:val="superscript"/>
        </w:rPr>
      </w:pPr>
      <w:bookmarkStart w:id="173" w:name="_Hlk135059598"/>
      <w:r w:rsidRPr="00755028">
        <w:rPr>
          <w:sz w:val="24"/>
          <w:szCs w:val="32"/>
        </w:rPr>
        <w:t>像</w:t>
      </w:r>
      <m:oMath>
        <m:sSub>
          <m:sSubPr>
            <m:ctrlPr>
              <w:ins w:id="174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175" w:author="王 敬锁" w:date="2023-05-08T02:04:00Z">
                <w:rPr>
                  <w:rFonts w:ascii="Cambria Math" w:hAnsi="Cambria Math"/>
                  <w:sz w:val="24"/>
                  <w:szCs w:val="28"/>
                </w:rPr>
                <m:t>D</m:t>
              </w:ins>
            </m:r>
          </m:e>
          <m:sub>
            <m:r>
              <w:ins w:id="176" w:author="王 敬锁" w:date="2023-05-08T02:04:00Z">
                <w:rPr>
                  <w:rFonts w:ascii="Cambria Math" w:hAnsi="Cambria Math" w:hint="eastAsia"/>
                  <w:sz w:val="24"/>
                  <w:szCs w:val="28"/>
                  <w:vertAlign w:val="subscript"/>
                </w:rPr>
                <m:t>n</m:t>
              </w:ins>
            </m:r>
          </m:sub>
        </m:sSub>
        <m:r>
          <w:ins w:id="177" w:author="王 敬锁" w:date="2023-05-08T02:04:00Z">
            <w:rPr>
              <w:rFonts w:ascii="Cambria Math" w:hAnsi="Cambria Math"/>
              <w:sz w:val="24"/>
              <w:szCs w:val="28"/>
              <w:vertAlign w:val="superscript"/>
            </w:rPr>
            <m:t>'</m:t>
          </w:ins>
        </m:r>
      </m:oMath>
      <w:bookmarkEnd w:id="173"/>
    </w:p>
    <w:bookmarkStart w:id="178" w:name="_Hlk135059640"/>
    <w:p w:rsidR="00DE3F9F" w:rsidRPr="00E947F7" w:rsidRDefault="00000000">
      <w:pPr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ins w:id="179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SubPr>
            <m:e>
              <m:r>
                <w:ins w:id="180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D</m:t>
                </w:ins>
              </m:r>
            </m:e>
            <m:sub>
              <m:r>
                <w:ins w:id="181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n</m:t>
                </w:ins>
              </m:r>
            </m:sub>
          </m:sSub>
          <m:d>
            <m:dPr>
              <m:ctrlPr>
                <w:ins w:id="182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dPr>
            <m:e>
              <m:r>
                <w:ins w:id="183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x,y</m:t>
                </w:ins>
              </m:r>
            </m:e>
          </m:d>
          <m:r>
            <w:ins w:id="184" w:author="王 敬锁" w:date="2023-05-08T02:04:00Z">
              <w:rPr>
                <w:rFonts w:ascii="Cambria Math" w:hAnsi="Cambria Math"/>
                <w:sz w:val="24"/>
                <w:szCs w:val="28"/>
              </w:rPr>
              <m:t>=</m:t>
            </w:ins>
          </m:r>
          <m:sSub>
            <m:sSubPr>
              <m:ctrlPr>
                <w:ins w:id="185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SubPr>
            <m:e>
              <m:r>
                <w:ins w:id="186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D</m:t>
                </w:ins>
              </m:r>
            </m:e>
            <m:sub>
              <m:r>
                <w:ins w:id="187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n+1</m:t>
                </w:ins>
              </m:r>
            </m:sub>
          </m:sSub>
          <m:r>
            <w:ins w:id="188" w:author="王 敬锁" w:date="2023-05-08T02:04:00Z">
              <w:rPr>
                <w:rFonts w:ascii="Cambria Math" w:hAnsi="Cambria Math"/>
                <w:sz w:val="24"/>
                <w:szCs w:val="28"/>
              </w:rPr>
              <m:t>(x,y)&amp;</m:t>
            </w:ins>
          </m:r>
          <m:sSub>
            <m:sSubPr>
              <m:ctrlPr>
                <w:ins w:id="189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SubPr>
            <m:e>
              <m:r>
                <w:ins w:id="190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D</m:t>
                </w:ins>
              </m:r>
            </m:e>
            <m:sub>
              <m:r>
                <w:ins w:id="191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n</m:t>
                </w:ins>
              </m:r>
            </m:sub>
          </m:sSub>
          <m:d>
            <m:dPr>
              <m:ctrlPr>
                <w:ins w:id="192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dPr>
            <m:e>
              <m:r>
                <w:ins w:id="193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x,y</m:t>
                </w:ins>
              </m:r>
            </m:e>
          </m:d>
        </m:oMath>
      </m:oMathPara>
      <w:bookmarkEnd w:id="178"/>
    </w:p>
    <w:bookmarkStart w:id="194" w:name="_Hlk135059703"/>
    <w:p w:rsidR="00E947F7" w:rsidRDefault="00000000">
      <w:pPr>
        <w:rPr>
          <w:rFonts w:ascii="宋体" w:eastAsia="宋体" w:hAnsi="宋体"/>
          <w:sz w:val="24"/>
          <w:szCs w:val="32"/>
        </w:rPr>
      </w:pPr>
      <m:oMath>
        <m:sSubSup>
          <m:sSubSupPr>
            <m:ctrlPr>
              <w:ins w:id="195" w:author="王 敬锁" w:date="2023-05-08T02:04:00Z">
                <w:rPr>
                  <w:rFonts w:ascii="Cambria Math" w:hAnsi="Cambria Math"/>
                  <w:i/>
                  <w:sz w:val="24"/>
                  <w:szCs w:val="28"/>
                  <w:vertAlign w:val="subscript"/>
                </w:rPr>
              </w:ins>
            </m:ctrlPr>
          </m:sSubSupPr>
          <m:e>
            <m:r>
              <w:ins w:id="196" w:author="王 敬锁" w:date="2023-05-08T02:04:00Z">
                <w:rPr>
                  <w:rFonts w:ascii="Cambria Math" w:hAnsi="Cambria Math"/>
                  <w:sz w:val="24"/>
                  <w:szCs w:val="28"/>
                </w:rPr>
                <m:t>D</m:t>
              </w:ins>
            </m:r>
            <m:ctrlPr>
              <w:ins w:id="197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e>
          <m:sub>
            <m:r>
              <w:ins w:id="198" w:author="王 敬锁" w:date="2023-05-08T02:04:00Z">
                <w:rPr>
                  <w:rFonts w:ascii="Cambria Math" w:hAnsi="Cambria Math"/>
                  <w:sz w:val="24"/>
                  <w:szCs w:val="28"/>
                  <w:vertAlign w:val="subscript"/>
                </w:rPr>
                <m:t>n</m:t>
              </w:ins>
            </m:r>
          </m:sub>
          <m:sup>
            <m:r>
              <w:ins w:id="199" w:author="王 敬锁" w:date="2023-05-08T02:04:00Z">
                <w:rPr>
                  <w:rFonts w:ascii="Cambria Math" w:hAnsi="Cambria Math"/>
                  <w:sz w:val="24"/>
                  <w:szCs w:val="28"/>
                  <w:vertAlign w:val="subscript"/>
                </w:rPr>
                <m:t>'</m:t>
              </w:ins>
            </m:r>
          </m:sup>
        </m:sSubSup>
        <m:d>
          <m:dPr>
            <m:ctrlPr>
              <w:ins w:id="200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dPr>
          <m:e>
            <m:r>
              <w:ins w:id="201" w:author="王 敬锁" w:date="2023-05-08T02:04:00Z">
                <w:rPr>
                  <w:rFonts w:ascii="Cambria Math" w:hAnsi="Cambria Math" w:hint="eastAsia"/>
                  <w:sz w:val="24"/>
                  <w:szCs w:val="28"/>
                </w:rPr>
                <m:t>x</m:t>
              </w:ins>
            </m:r>
            <m:r>
              <w:ins w:id="202" w:author="王 敬锁" w:date="2023-05-08T02:04:00Z">
                <w:rPr>
                  <w:rFonts w:ascii="Cambria Math" w:hAnsi="Cambria Math"/>
                  <w:sz w:val="24"/>
                  <w:szCs w:val="28"/>
                </w:rPr>
                <m:t>,</m:t>
              </w:ins>
            </m:r>
            <m:r>
              <w:ins w:id="203" w:author="王 敬锁" w:date="2023-05-08T02:04:00Z">
                <w:rPr>
                  <w:rFonts w:ascii="Cambria Math" w:hAnsi="Cambria Math" w:hint="eastAsia"/>
                  <w:sz w:val="24"/>
                  <w:szCs w:val="28"/>
                </w:rPr>
                <m:t>y</m:t>
              </w:ins>
            </m:r>
          </m:e>
        </m:d>
      </m:oMath>
      <w:r w:rsidR="00E947F7" w:rsidRPr="00E947F7">
        <w:rPr>
          <w:rFonts w:ascii="宋体" w:eastAsia="宋体" w:hAnsi="宋体"/>
          <w:sz w:val="24"/>
          <w:szCs w:val="32"/>
        </w:rPr>
        <w:t>进</w:t>
      </w:r>
      <w:bookmarkEnd w:id="194"/>
    </w:p>
    <w:p w:rsidR="00617D76" w:rsidRDefault="00000000">
      <w:pPr>
        <w:rPr>
          <w:rFonts w:ascii="宋体" w:eastAsia="宋体" w:hAnsi="宋体"/>
          <w:sz w:val="24"/>
          <w:szCs w:val="32"/>
        </w:rPr>
      </w:pPr>
      <m:oMath>
        <m:sSub>
          <m:sSubPr>
            <m:ctrlPr>
              <w:ins w:id="204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205" w:author="王 敬锁" w:date="2023-05-08T02:04:00Z">
                <w:rPr>
                  <w:rFonts w:ascii="Cambria Math" w:hAnsi="Cambria Math"/>
                  <w:sz w:val="24"/>
                  <w:szCs w:val="28"/>
                </w:rPr>
                <m:t>f</m:t>
              </w:ins>
            </m:r>
          </m:e>
          <m:sub>
            <m:r>
              <w:ins w:id="206" w:author="王 敬锁" w:date="2023-05-08T02:04:00Z">
                <w:rPr>
                  <w:rFonts w:ascii="Cambria Math" w:hAnsi="Cambria Math"/>
                  <w:sz w:val="24"/>
                  <w:szCs w:val="28"/>
                </w:rPr>
                <m:t>k-2</m:t>
              </w:ins>
            </m:r>
          </m:sub>
        </m:sSub>
        <m:d>
          <m:dPr>
            <m:ctrlPr>
              <w:ins w:id="207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dPr>
          <m:e>
            <m:r>
              <w:ins w:id="208" w:author="王 敬锁" w:date="2023-05-08T02:04:00Z">
                <w:rPr>
                  <w:rFonts w:ascii="Cambria Math" w:hAnsi="Cambria Math"/>
                  <w:sz w:val="24"/>
                  <w:szCs w:val="28"/>
                </w:rPr>
                <m:t>x,y</m:t>
              </w:ins>
            </m:r>
          </m:e>
        </m:d>
        <m:r>
          <w:ins w:id="209" w:author="王 敬锁" w:date="2023-05-08T02:04:00Z">
            <w:rPr>
              <w:rFonts w:ascii="Cambria Math" w:hAnsi="Cambria Math"/>
              <w:sz w:val="24"/>
              <w:szCs w:val="28"/>
            </w:rPr>
            <m:t>,</m:t>
          </w:ins>
        </m:r>
        <m:sSub>
          <m:sSubPr>
            <m:ctrlPr>
              <w:ins w:id="210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211" w:author="王 敬锁" w:date="2023-05-08T02:04:00Z">
                <w:rPr>
                  <w:rFonts w:ascii="Cambria Math" w:hAnsi="Cambria Math"/>
                  <w:sz w:val="24"/>
                  <w:szCs w:val="28"/>
                </w:rPr>
                <m:t>f</m:t>
              </w:ins>
            </m:r>
          </m:e>
          <m:sub>
            <m:r>
              <w:ins w:id="212" w:author="王 敬锁" w:date="2023-05-08T02:04:00Z">
                <w:rPr>
                  <w:rFonts w:ascii="Cambria Math" w:hAnsi="Cambria Math"/>
                  <w:sz w:val="24"/>
                  <w:szCs w:val="28"/>
                </w:rPr>
                <m:t>k-1</m:t>
              </w:ins>
            </m:r>
          </m:sub>
        </m:sSub>
        <m:d>
          <m:dPr>
            <m:ctrlPr>
              <w:ins w:id="213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dPr>
          <m:e>
            <m:r>
              <w:ins w:id="214" w:author="王 敬锁" w:date="2023-05-08T02:04:00Z">
                <w:rPr>
                  <w:rFonts w:ascii="Cambria Math" w:hAnsi="Cambria Math"/>
                  <w:sz w:val="24"/>
                  <w:szCs w:val="28"/>
                </w:rPr>
                <m:t>x,y</m:t>
              </w:ins>
            </m:r>
          </m:e>
        </m:d>
        <m:r>
          <w:ins w:id="215" w:author="王 敬锁" w:date="2023-05-08T02:04:00Z">
            <w:rPr>
              <w:rFonts w:ascii="Cambria Math" w:hAnsi="Cambria Math"/>
              <w:sz w:val="24"/>
              <w:szCs w:val="28"/>
            </w:rPr>
            <m:t>,</m:t>
          </w:ins>
        </m:r>
        <m:sSub>
          <m:sSubPr>
            <m:ctrlPr>
              <w:ins w:id="216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217" w:author="王 敬锁" w:date="2023-05-08T02:04:00Z">
                <w:rPr>
                  <w:rFonts w:ascii="Cambria Math" w:hAnsi="Cambria Math"/>
                  <w:sz w:val="24"/>
                  <w:szCs w:val="28"/>
                </w:rPr>
                <m:t>f</m:t>
              </w:ins>
            </m:r>
          </m:e>
          <m:sub>
            <m:r>
              <w:ins w:id="218" w:author="王 敬锁" w:date="2023-05-08T02:04:00Z">
                <w:rPr>
                  <w:rFonts w:ascii="Cambria Math" w:hAnsi="Cambria Math"/>
                  <w:sz w:val="24"/>
                  <w:szCs w:val="28"/>
                </w:rPr>
                <m:t>k</m:t>
              </w:ins>
            </m:r>
          </m:sub>
        </m:sSub>
        <m:d>
          <m:dPr>
            <m:ctrlPr>
              <w:ins w:id="219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dPr>
          <m:e>
            <m:r>
              <w:ins w:id="220" w:author="王 敬锁" w:date="2023-05-08T02:04:00Z">
                <w:rPr>
                  <w:rFonts w:ascii="Cambria Math" w:hAnsi="Cambria Math"/>
                  <w:sz w:val="24"/>
                  <w:szCs w:val="28"/>
                </w:rPr>
                <m:t>x,y</m:t>
              </w:ins>
            </m:r>
          </m:e>
        </m:d>
        <m:r>
          <w:ins w:id="221" w:author="王 敬锁" w:date="2023-05-08T02:04:00Z">
            <w:rPr>
              <w:rFonts w:ascii="Cambria Math" w:hAnsi="Cambria Math"/>
              <w:sz w:val="24"/>
              <w:szCs w:val="28"/>
            </w:rPr>
            <m:t>,</m:t>
          </w:ins>
        </m:r>
        <m:sSub>
          <m:sSubPr>
            <m:ctrlPr>
              <w:ins w:id="222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223" w:author="王 敬锁" w:date="2023-05-08T02:04:00Z">
                <w:rPr>
                  <w:rFonts w:ascii="Cambria Math" w:hAnsi="Cambria Math"/>
                  <w:sz w:val="24"/>
                  <w:szCs w:val="28"/>
                </w:rPr>
                <m:t>f</m:t>
              </w:ins>
            </m:r>
          </m:e>
          <m:sub>
            <m:r>
              <w:ins w:id="224" w:author="王 敬锁" w:date="2023-05-08T02:04:00Z">
                <w:rPr>
                  <w:rFonts w:ascii="Cambria Math" w:hAnsi="Cambria Math"/>
                  <w:sz w:val="24"/>
                  <w:szCs w:val="28"/>
                </w:rPr>
                <m:t>k+1</m:t>
              </w:ins>
            </m:r>
          </m:sub>
        </m:sSub>
        <m:d>
          <m:dPr>
            <m:ctrlPr>
              <w:ins w:id="225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dPr>
          <m:e>
            <m:r>
              <w:ins w:id="226" w:author="王 敬锁" w:date="2023-05-08T02:04:00Z">
                <w:rPr>
                  <w:rFonts w:ascii="Cambria Math" w:hAnsi="Cambria Math"/>
                  <w:sz w:val="24"/>
                  <w:szCs w:val="28"/>
                </w:rPr>
                <m:t>x,y</m:t>
              </w:ins>
            </m:r>
          </m:e>
        </m:d>
        <m:r>
          <w:ins w:id="227" w:author="王 敬锁" w:date="2023-05-08T02:04:00Z">
            <w:rPr>
              <w:rFonts w:ascii="Cambria Math" w:hAnsi="Cambria Math"/>
              <w:sz w:val="24"/>
              <w:szCs w:val="28"/>
            </w:rPr>
            <m:t>,</m:t>
          </w:ins>
        </m:r>
        <m:sSub>
          <m:sSubPr>
            <m:ctrlPr>
              <w:ins w:id="228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229" w:author="王 敬锁" w:date="2023-05-08T02:04:00Z">
                <w:rPr>
                  <w:rFonts w:ascii="Cambria Math" w:hAnsi="Cambria Math"/>
                  <w:sz w:val="24"/>
                  <w:szCs w:val="28"/>
                </w:rPr>
                <m:t>f</m:t>
              </w:ins>
            </m:r>
          </m:e>
          <m:sub>
            <m:r>
              <w:ins w:id="230" w:author="王 敬锁" w:date="2023-05-08T02:04:00Z">
                <w:rPr>
                  <w:rFonts w:ascii="Cambria Math" w:hAnsi="Cambria Math"/>
                  <w:sz w:val="24"/>
                  <w:szCs w:val="28"/>
                </w:rPr>
                <m:t>k+2</m:t>
              </w:ins>
            </m:r>
          </m:sub>
        </m:sSub>
        <m:d>
          <m:dPr>
            <m:ctrlPr>
              <w:ins w:id="231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dPr>
          <m:e>
            <m:r>
              <w:ins w:id="232" w:author="王 敬锁" w:date="2023-05-08T02:04:00Z">
                <w:rPr>
                  <w:rFonts w:ascii="Cambria Math" w:hAnsi="Cambria Math"/>
                  <w:sz w:val="24"/>
                  <w:szCs w:val="28"/>
                </w:rPr>
                <m:t>x,y</m:t>
              </w:ins>
            </m:r>
          </m:e>
        </m:d>
      </m:oMath>
      <w:r w:rsidR="00617D76" w:rsidRPr="00617D76">
        <w:rPr>
          <w:rFonts w:ascii="宋体" w:eastAsia="宋体" w:hAnsi="宋体"/>
          <w:sz w:val="24"/>
          <w:szCs w:val="32"/>
        </w:rPr>
        <w:t>为</w:t>
      </w:r>
    </w:p>
    <w:p w:rsidR="003351A1" w:rsidRDefault="003351A1">
      <w:pPr>
        <w:rPr>
          <w:rFonts w:ascii="宋体" w:eastAsia="宋体" w:hAnsi="宋体"/>
          <w:sz w:val="24"/>
          <w:szCs w:val="28"/>
        </w:rPr>
      </w:pPr>
      <w:bookmarkStart w:id="233" w:name="_Hlk135060631"/>
      <w:r w:rsidRPr="003351A1">
        <w:rPr>
          <w:rFonts w:ascii="宋体" w:eastAsia="宋体" w:hAnsi="宋体"/>
          <w:sz w:val="24"/>
          <w:szCs w:val="32"/>
        </w:rPr>
        <w:t>中</w:t>
      </w:r>
      <m:oMath>
        <m:sSub>
          <m:sSubPr>
            <m:ctrlPr>
              <w:ins w:id="234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235" w:author="王 敬锁" w:date="2023-05-08T02:04:00Z">
                <w:rPr>
                  <w:rFonts w:ascii="Cambria Math" w:hAnsi="Cambria Math"/>
                  <w:sz w:val="24"/>
                  <w:szCs w:val="28"/>
                </w:rPr>
                <m:t>f</m:t>
              </w:ins>
            </m:r>
          </m:e>
          <m:sub>
            <m:r>
              <w:ins w:id="236" w:author="王 敬锁" w:date="2023-05-08T02:04:00Z">
                <w:rPr>
                  <w:rFonts w:ascii="Cambria Math" w:hAnsi="Cambria Math"/>
                  <w:sz w:val="24"/>
                  <w:szCs w:val="28"/>
                </w:rPr>
                <m:t>k</m:t>
              </w:ins>
            </m:r>
          </m:sub>
        </m:sSub>
        <m:d>
          <m:dPr>
            <m:ctrlPr>
              <w:ins w:id="237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dPr>
          <m:e>
            <m:r>
              <w:ins w:id="238" w:author="王 敬锁" w:date="2023-05-08T02:04:00Z">
                <w:rPr>
                  <w:rFonts w:ascii="Cambria Math" w:hAnsi="Cambria Math"/>
                  <w:sz w:val="24"/>
                  <w:szCs w:val="28"/>
                </w:rPr>
                <m:t>x,y</m:t>
              </w:ins>
            </m:r>
          </m:e>
        </m:d>
      </m:oMath>
      <w:bookmarkEnd w:id="233"/>
    </w:p>
    <w:p w:rsidR="003351A1" w:rsidRPr="003351A1" w:rsidRDefault="00000000" w:rsidP="003351A1">
      <w:pPr>
        <w:spacing w:line="360" w:lineRule="auto"/>
        <w:ind w:firstLineChars="200" w:firstLine="480"/>
        <w:jc w:val="center"/>
        <w:rPr>
          <w:sz w:val="24"/>
          <w:szCs w:val="24"/>
        </w:rPr>
      </w:pPr>
      <m:oMathPara>
        <m:oMath>
          <m:sSub>
            <m:sSubPr>
              <m:ctrlPr>
                <w:ins w:id="239" w:author="王 敬锁" w:date="2023-05-08T02:04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sSubPr>
            <m:e>
              <m:r>
                <w:ins w:id="240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d</m:t>
                </w:ins>
              </m:r>
            </m:e>
            <m:sub>
              <m:r>
                <w:ins w:id="241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13</m:t>
                </w:ins>
              </m:r>
            </m:sub>
          </m:sSub>
          <m:d>
            <m:dPr>
              <m:ctrlPr>
                <w:ins w:id="242" w:author="王 敬锁" w:date="2023-05-08T02:04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dPr>
            <m:e>
              <m:r>
                <w:ins w:id="243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x,y</m:t>
                </w:ins>
              </m:r>
            </m:e>
          </m:d>
          <m:r>
            <w:ins w:id="244" w:author="王 敬锁" w:date="2023-05-08T02:04:00Z">
              <w:rPr>
                <w:rFonts w:ascii="Cambria Math" w:hAnsi="Cambria Math"/>
                <w:sz w:val="24"/>
                <w:szCs w:val="24"/>
              </w:rPr>
              <m:t>=</m:t>
            </w:ins>
          </m:r>
          <m:d>
            <m:dPr>
              <m:begChr m:val="|"/>
              <m:endChr m:val="|"/>
              <m:ctrlPr>
                <w:ins w:id="245" w:author="王 敬锁" w:date="2023-05-08T02:04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dPr>
            <m:e>
              <m:sSub>
                <m:sSubPr>
                  <m:ctrlPr>
                    <w:ins w:id="246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sSubPr>
                <m:e>
                  <m:r>
                    <w:ins w:id="247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w:ins>
                  </m:r>
                </m:e>
                <m:sub>
                  <m:r>
                    <w:ins w:id="248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w:ins>
                  </m:r>
                </m:sub>
              </m:sSub>
              <m:d>
                <m:dPr>
                  <m:ctrlPr>
                    <w:ins w:id="249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dPr>
                <m:e>
                  <m:r>
                    <w:ins w:id="250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w:ins>
                  </m:r>
                </m:e>
              </m:d>
              <m:r>
                <w:ins w:id="251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-</m:t>
                </w:ins>
              </m:r>
              <m:sSub>
                <m:sSubPr>
                  <m:ctrlPr>
                    <w:ins w:id="252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sSubPr>
                <m:e>
                  <m:r>
                    <w:ins w:id="253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w:ins>
                  </m:r>
                </m:e>
                <m:sub>
                  <m:r>
                    <w:ins w:id="254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k-2</m:t>
                    </w:ins>
                  </m:r>
                </m:sub>
              </m:sSub>
              <m:d>
                <m:dPr>
                  <m:ctrlPr>
                    <w:ins w:id="255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dPr>
                <m:e>
                  <m:r>
                    <w:ins w:id="256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w:ins>
                  </m:r>
                </m:e>
              </m:d>
            </m:e>
          </m:d>
        </m:oMath>
      </m:oMathPara>
    </w:p>
    <w:p w:rsidR="003351A1" w:rsidRPr="003351A1" w:rsidRDefault="00000000" w:rsidP="003351A1">
      <w:pPr>
        <w:spacing w:line="360" w:lineRule="auto"/>
        <w:ind w:firstLineChars="200" w:firstLine="480"/>
        <w:jc w:val="center"/>
        <w:rPr>
          <w:sz w:val="24"/>
          <w:szCs w:val="24"/>
        </w:rPr>
      </w:pPr>
      <m:oMathPara>
        <m:oMath>
          <m:sSub>
            <m:sSubPr>
              <m:ctrlPr>
                <w:ins w:id="257" w:author="王 敬锁" w:date="2023-05-08T02:04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sSubPr>
            <m:e>
              <m:r>
                <w:ins w:id="258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d</m:t>
                </w:ins>
              </m:r>
            </m:e>
            <m:sub>
              <m:r>
                <w:ins w:id="259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23</m:t>
                </w:ins>
              </m:r>
            </m:sub>
          </m:sSub>
          <m:d>
            <m:dPr>
              <m:ctrlPr>
                <w:ins w:id="260" w:author="王 敬锁" w:date="2023-05-08T02:04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dPr>
            <m:e>
              <m:r>
                <w:ins w:id="261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x,y</m:t>
                </w:ins>
              </m:r>
            </m:e>
          </m:d>
          <m:r>
            <w:ins w:id="262" w:author="王 敬锁" w:date="2023-05-08T02:04:00Z">
              <w:rPr>
                <w:rFonts w:ascii="Cambria Math" w:hAnsi="Cambria Math"/>
                <w:sz w:val="24"/>
                <w:szCs w:val="24"/>
              </w:rPr>
              <m:t>=</m:t>
            </w:ins>
          </m:r>
          <m:d>
            <m:dPr>
              <m:begChr m:val="|"/>
              <m:endChr m:val="|"/>
              <m:ctrlPr>
                <w:ins w:id="263" w:author="王 敬锁" w:date="2023-05-08T02:04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dPr>
            <m:e>
              <m:sSub>
                <m:sSubPr>
                  <m:ctrlPr>
                    <w:ins w:id="264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sSubPr>
                <m:e>
                  <m:r>
                    <w:ins w:id="265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w:ins>
                  </m:r>
                </m:e>
                <m:sub>
                  <m:r>
                    <w:ins w:id="266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w:ins>
                  </m:r>
                </m:sub>
              </m:sSub>
              <m:d>
                <m:dPr>
                  <m:ctrlPr>
                    <w:ins w:id="267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dPr>
                <m:e>
                  <m:r>
                    <w:ins w:id="268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w:ins>
                  </m:r>
                </m:e>
              </m:d>
              <m:r>
                <w:ins w:id="269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-</m:t>
                </w:ins>
              </m:r>
              <m:sSub>
                <m:sSubPr>
                  <m:ctrlPr>
                    <w:ins w:id="270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sSubPr>
                <m:e>
                  <m:r>
                    <w:ins w:id="271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w:ins>
                  </m:r>
                </m:e>
                <m:sub>
                  <m:r>
                    <w:ins w:id="272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w:ins>
                  </m:r>
                </m:sub>
              </m:sSub>
              <m:d>
                <m:dPr>
                  <m:ctrlPr>
                    <w:ins w:id="273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dPr>
                <m:e>
                  <m:r>
                    <w:ins w:id="274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w:ins>
                  </m:r>
                </m:e>
              </m:d>
            </m:e>
          </m:d>
        </m:oMath>
      </m:oMathPara>
    </w:p>
    <w:p w:rsidR="003351A1" w:rsidRPr="003351A1" w:rsidRDefault="00000000" w:rsidP="003351A1">
      <w:pPr>
        <w:spacing w:line="360" w:lineRule="auto"/>
        <w:ind w:firstLineChars="200" w:firstLine="480"/>
        <w:jc w:val="center"/>
        <w:rPr>
          <w:sz w:val="24"/>
          <w:szCs w:val="24"/>
        </w:rPr>
      </w:pPr>
      <m:oMathPara>
        <m:oMath>
          <m:sSub>
            <m:sSubPr>
              <m:ctrlPr>
                <w:ins w:id="275" w:author="王 敬锁" w:date="2023-05-08T02:04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sSubPr>
            <m:e>
              <m:r>
                <w:ins w:id="276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d</m:t>
                </w:ins>
              </m:r>
            </m:e>
            <m:sub>
              <m:r>
                <w:ins w:id="277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34</m:t>
                </w:ins>
              </m:r>
            </m:sub>
          </m:sSub>
          <m:d>
            <m:dPr>
              <m:ctrlPr>
                <w:ins w:id="278" w:author="王 敬锁" w:date="2023-05-08T02:04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dPr>
            <m:e>
              <m:r>
                <w:ins w:id="279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x,y</m:t>
                </w:ins>
              </m:r>
            </m:e>
          </m:d>
          <m:r>
            <w:ins w:id="280" w:author="王 敬锁" w:date="2023-05-08T02:04:00Z">
              <w:rPr>
                <w:rFonts w:ascii="Cambria Math" w:hAnsi="Cambria Math"/>
                <w:sz w:val="24"/>
                <w:szCs w:val="24"/>
              </w:rPr>
              <m:t>=</m:t>
            </w:ins>
          </m:r>
          <m:d>
            <m:dPr>
              <m:begChr m:val="|"/>
              <m:endChr m:val="|"/>
              <m:ctrlPr>
                <w:ins w:id="281" w:author="王 敬锁" w:date="2023-05-08T02:04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dPr>
            <m:e>
              <m:sSub>
                <m:sSubPr>
                  <m:ctrlPr>
                    <w:ins w:id="282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sSubPr>
                <m:e>
                  <m:r>
                    <w:ins w:id="283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w:ins>
                  </m:r>
                </m:e>
                <m:sub>
                  <m:r>
                    <w:ins w:id="284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w:ins>
                  </m:r>
                </m:sub>
              </m:sSub>
              <m:d>
                <m:dPr>
                  <m:ctrlPr>
                    <w:ins w:id="285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dPr>
                <m:e>
                  <m:r>
                    <w:ins w:id="286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w:ins>
                  </m:r>
                </m:e>
              </m:d>
              <m:r>
                <w:ins w:id="287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-</m:t>
                </w:ins>
              </m:r>
              <m:sSub>
                <m:sSubPr>
                  <m:ctrlPr>
                    <w:ins w:id="288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sSubPr>
                <m:e>
                  <m:r>
                    <w:ins w:id="289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w:ins>
                  </m:r>
                </m:e>
                <m:sub>
                  <m:r>
                    <w:ins w:id="290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w:ins>
                  </m:r>
                </m:sub>
              </m:sSub>
              <m:d>
                <m:dPr>
                  <m:ctrlPr>
                    <w:ins w:id="291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dPr>
                <m:e>
                  <m:r>
                    <w:ins w:id="292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w:ins>
                  </m:r>
                </m:e>
              </m:d>
            </m:e>
          </m:d>
        </m:oMath>
      </m:oMathPara>
    </w:p>
    <w:p w:rsidR="003351A1" w:rsidRPr="003351A1" w:rsidRDefault="00000000" w:rsidP="003351A1">
      <w:pPr>
        <w:spacing w:line="360" w:lineRule="auto"/>
        <w:ind w:firstLineChars="200" w:firstLine="480"/>
        <w:jc w:val="center"/>
        <w:rPr>
          <w:sz w:val="24"/>
          <w:szCs w:val="24"/>
        </w:rPr>
      </w:pPr>
      <m:oMathPara>
        <m:oMath>
          <m:sSub>
            <m:sSubPr>
              <m:ctrlPr>
                <w:ins w:id="293" w:author="王 敬锁" w:date="2023-05-08T02:04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sSubPr>
            <m:e>
              <m:r>
                <w:ins w:id="294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d</m:t>
                </w:ins>
              </m:r>
            </m:e>
            <m:sub>
              <m:r>
                <w:ins w:id="295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35</m:t>
                </w:ins>
              </m:r>
            </m:sub>
          </m:sSub>
          <m:d>
            <m:dPr>
              <m:ctrlPr>
                <w:ins w:id="296" w:author="王 敬锁" w:date="2023-05-08T02:04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dPr>
            <m:e>
              <m:r>
                <w:ins w:id="297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x,y</m:t>
                </w:ins>
              </m:r>
            </m:e>
          </m:d>
          <m:r>
            <w:ins w:id="298" w:author="王 敬锁" w:date="2023-05-08T02:04:00Z">
              <w:rPr>
                <w:rFonts w:ascii="Cambria Math" w:hAnsi="Cambria Math"/>
                <w:sz w:val="24"/>
                <w:szCs w:val="24"/>
              </w:rPr>
              <m:t>=</m:t>
            </w:ins>
          </m:r>
          <m:d>
            <m:dPr>
              <m:begChr m:val="|"/>
              <m:endChr m:val="|"/>
              <m:ctrlPr>
                <w:ins w:id="299" w:author="王 敬锁" w:date="2023-05-08T02:04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dPr>
            <m:e>
              <m:sSub>
                <m:sSubPr>
                  <m:ctrlPr>
                    <w:ins w:id="300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sSubPr>
                <m:e>
                  <m:r>
                    <w:ins w:id="301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w:ins>
                  </m:r>
                </m:e>
                <m:sub>
                  <m:r>
                    <w:ins w:id="302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w:ins>
                  </m:r>
                </m:sub>
              </m:sSub>
              <m:d>
                <m:dPr>
                  <m:ctrlPr>
                    <w:ins w:id="303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dPr>
                <m:e>
                  <m:r>
                    <w:ins w:id="304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w:ins>
                  </m:r>
                </m:e>
              </m:d>
              <m:r>
                <w:ins w:id="305" w:author="王 敬锁" w:date="2023-05-08T02:04:00Z">
                  <w:rPr>
                    <w:rFonts w:ascii="Cambria Math" w:hAnsi="Cambria Math"/>
                    <w:sz w:val="24"/>
                    <w:szCs w:val="24"/>
                  </w:rPr>
                  <m:t>-</m:t>
                </w:ins>
              </m:r>
              <m:sSub>
                <m:sSubPr>
                  <m:ctrlPr>
                    <w:ins w:id="306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sSubPr>
                <m:e>
                  <m:r>
                    <w:ins w:id="307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w:ins>
                  </m:r>
                </m:e>
                <m:sub>
                  <m:r>
                    <w:ins w:id="308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k+2</m:t>
                    </w:ins>
                  </m:r>
                </m:sub>
              </m:sSub>
              <m:d>
                <m:dPr>
                  <m:ctrlPr>
                    <w:ins w:id="309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dPr>
                <m:e>
                  <m:r>
                    <w:ins w:id="310" w:author="王 敬锁" w:date="2023-05-08T02:04:00Z"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w:ins>
                  </m:r>
                </m:e>
              </m:d>
            </m:e>
          </m:d>
        </m:oMath>
      </m:oMathPara>
    </w:p>
    <w:p w:rsidR="003351A1" w:rsidRPr="002A271B" w:rsidRDefault="00801895">
      <w:pPr>
        <w:rPr>
          <w:rFonts w:ascii="宋体" w:eastAsia="宋体" w:hAnsi="宋体"/>
          <w:sz w:val="24"/>
          <w:szCs w:val="28"/>
        </w:rPr>
      </w:pPr>
      <w:r w:rsidRPr="009424FD">
        <w:rPr>
          <w:rFonts w:ascii="宋体" w:eastAsia="宋体" w:hAnsi="宋体"/>
          <w:sz w:val="24"/>
          <w:szCs w:val="32"/>
        </w:rPr>
        <w:lastRenderedPageBreak/>
        <w:t>结果</w:t>
      </w:r>
      <m:oMath>
        <m:sSub>
          <m:sSubPr>
            <m:ctrlPr>
              <w:ins w:id="311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312" w:author="王 敬锁" w:date="2023-05-08T02:04:00Z">
                <w:rPr>
                  <w:rFonts w:ascii="Cambria Math" w:hAnsi="Cambria Math"/>
                  <w:sz w:val="24"/>
                  <w:szCs w:val="28"/>
                </w:rPr>
                <m:t>d</m:t>
              </w:ins>
            </m:r>
          </m:e>
          <m:sub>
            <m:r>
              <w:ins w:id="313" w:author="王 敬锁" w:date="2023-05-08T02:04:00Z">
                <w:rPr>
                  <w:rFonts w:ascii="Cambria Math" w:hAnsi="Cambria Math"/>
                  <w:sz w:val="24"/>
                  <w:szCs w:val="28"/>
                </w:rPr>
                <m:t>13</m:t>
              </w:ins>
            </m:r>
          </m:sub>
        </m:sSub>
      </m:oMath>
      <w:r w:rsidRPr="002529A0">
        <w:rPr>
          <w:rFonts w:ascii="宋体" w:eastAsia="宋体" w:hAnsi="宋体"/>
          <w:sz w:val="24"/>
          <w:szCs w:val="32"/>
        </w:rPr>
        <w:t>和</w:t>
      </w:r>
      <m:oMath>
        <m:sSub>
          <m:sSubPr>
            <m:ctrlPr>
              <w:ins w:id="314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315" w:author="王 敬锁" w:date="2023-05-08T02:04:00Z">
                <w:rPr>
                  <w:rFonts w:ascii="Cambria Math" w:hAnsi="Cambria Math"/>
                  <w:sz w:val="24"/>
                  <w:szCs w:val="28"/>
                </w:rPr>
                <m:t>d</m:t>
              </w:ins>
            </m:r>
          </m:e>
          <m:sub>
            <m:r>
              <w:ins w:id="316" w:author="王 敬锁" w:date="2023-05-08T02:04:00Z">
                <w:rPr>
                  <w:rFonts w:ascii="Cambria Math" w:hAnsi="Cambria Math"/>
                  <w:sz w:val="24"/>
                  <w:szCs w:val="28"/>
                </w:rPr>
                <m:t>35</m:t>
              </w:ins>
            </m:r>
          </m:sub>
        </m:sSub>
      </m:oMath>
      <w:r w:rsidRPr="00E9250D">
        <w:rPr>
          <w:sz w:val="24"/>
          <w:szCs w:val="32"/>
        </w:rPr>
        <w:t>,</w:t>
      </w:r>
      <m:oMath>
        <m:sSub>
          <m:sSubPr>
            <m:ctrlPr>
              <w:ins w:id="317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318" w:author="王 敬锁" w:date="2023-05-08T02:04:00Z">
                <w:rPr>
                  <w:rFonts w:ascii="Cambria Math" w:hAnsi="Cambria Math"/>
                  <w:sz w:val="24"/>
                  <w:szCs w:val="28"/>
                </w:rPr>
                <m:t>d</m:t>
              </w:ins>
            </m:r>
          </m:e>
          <m:sub>
            <m:r>
              <w:ins w:id="319" w:author="王 敬锁" w:date="2023-05-08T02:04:00Z">
                <w:rPr>
                  <w:rFonts w:ascii="Cambria Math" w:hAnsi="Cambria Math"/>
                  <w:sz w:val="24"/>
                  <w:szCs w:val="28"/>
                </w:rPr>
                <m:t>23</m:t>
              </w:ins>
            </m:r>
          </m:sub>
        </m:sSub>
      </m:oMath>
      <w:r w:rsidRPr="002529A0">
        <w:rPr>
          <w:rFonts w:ascii="宋体" w:eastAsia="宋体" w:hAnsi="宋体"/>
          <w:sz w:val="24"/>
          <w:szCs w:val="32"/>
        </w:rPr>
        <w:t>和</w:t>
      </w:r>
      <m:oMath>
        <m:sSub>
          <m:sSubPr>
            <m:ctrlPr>
              <w:ins w:id="320" w:author="王 敬锁" w:date="2023-05-08T02:04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321" w:author="王 敬锁" w:date="2023-05-08T02:04:00Z">
                <w:rPr>
                  <w:rFonts w:ascii="Cambria Math" w:hAnsi="Cambria Math"/>
                  <w:sz w:val="24"/>
                  <w:szCs w:val="28"/>
                </w:rPr>
                <m:t>d</m:t>
              </w:ins>
            </m:r>
          </m:e>
          <m:sub>
            <m:r>
              <w:ins w:id="322" w:author="王 敬锁" w:date="2023-05-08T02:04:00Z">
                <w:rPr>
                  <w:rFonts w:ascii="Cambria Math" w:hAnsi="Cambria Math"/>
                  <w:sz w:val="24"/>
                  <w:szCs w:val="28"/>
                </w:rPr>
                <m:t>34</m:t>
              </w:ins>
            </m:r>
          </m:sub>
        </m:sSub>
      </m:oMath>
    </w:p>
    <w:p w:rsidR="002A271B" w:rsidRPr="004549C3" w:rsidRDefault="00000000" w:rsidP="002A271B">
      <w:pPr>
        <w:spacing w:line="360" w:lineRule="auto"/>
        <w:jc w:val="center"/>
        <w:rPr>
          <w:sz w:val="24"/>
          <w:szCs w:val="28"/>
        </w:rPr>
      </w:pPr>
      <m:oMathPara>
        <m:oMath>
          <m:sSub>
            <m:sSubPr>
              <m:ctrlPr>
                <w:ins w:id="323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SubPr>
            <m:e>
              <m:r>
                <w:ins w:id="324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d</m:t>
                </w:ins>
              </m:r>
            </m:e>
            <m:sub>
              <m:r>
                <w:ins w:id="325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1</m:t>
                </w:ins>
              </m:r>
            </m:sub>
          </m:sSub>
          <m:r>
            <w:ins w:id="326" w:author="王 敬锁" w:date="2023-05-08T02:04:00Z">
              <w:rPr>
                <w:rFonts w:ascii="Cambria Math" w:hAnsi="Cambria Math"/>
                <w:sz w:val="24"/>
                <w:szCs w:val="28"/>
              </w:rPr>
              <m:t>=</m:t>
            </w:ins>
          </m:r>
          <m:sSub>
            <m:sSubPr>
              <m:ctrlPr>
                <w:ins w:id="327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SubPr>
            <m:e>
              <m:r>
                <w:ins w:id="328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d</m:t>
                </w:ins>
              </m:r>
            </m:e>
            <m:sub>
              <m:r>
                <w:ins w:id="329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13</m:t>
                </w:ins>
              </m:r>
            </m:sub>
          </m:sSub>
          <m:d>
            <m:dPr>
              <m:ctrlPr>
                <w:ins w:id="330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dPr>
            <m:e>
              <m:r>
                <w:ins w:id="331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x,y</m:t>
                </w:ins>
              </m:r>
            </m:e>
          </m:d>
          <m:nary>
            <m:naryPr>
              <m:chr m:val="⨂"/>
              <m:subHide m:val="1"/>
              <m:supHide m:val="1"/>
              <m:ctrlPr>
                <w:ins w:id="332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</w:ins>
              </m:ctrlPr>
            </m:naryPr>
            <m:sub>
              <m:ctrlPr>
                <w:ins w:id="333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ub>
            <m:sup>
              <m:ctrlPr>
                <w:ins w:id="334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up>
            <m:e>
              <m:sSub>
                <m:sSubPr>
                  <m:ctrlPr>
                    <w:ins w:id="335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336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337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35</m:t>
                    </w:ins>
                  </m:r>
                </m:sub>
              </m:sSub>
              <m:d>
                <m:dPr>
                  <m:ctrlPr>
                    <w:ins w:id="338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339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ctrlPr>
                <w:ins w:id="340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e>
          </m:nary>
        </m:oMath>
      </m:oMathPara>
    </w:p>
    <w:p w:rsidR="002A271B" w:rsidRPr="004549C3" w:rsidRDefault="00000000" w:rsidP="002A271B">
      <w:pPr>
        <w:spacing w:line="360" w:lineRule="auto"/>
        <w:jc w:val="center"/>
        <w:rPr>
          <w:sz w:val="24"/>
          <w:szCs w:val="28"/>
        </w:rPr>
      </w:pPr>
      <m:oMathPara>
        <m:oMath>
          <m:sSub>
            <m:sSubPr>
              <m:ctrlPr>
                <w:ins w:id="341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SubPr>
            <m:e>
              <m:r>
                <w:ins w:id="342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d</m:t>
                </w:ins>
              </m:r>
            </m:e>
            <m:sub>
              <m:r>
                <w:ins w:id="343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2</m:t>
                </w:ins>
              </m:r>
            </m:sub>
          </m:sSub>
          <m:r>
            <w:ins w:id="344" w:author="王 敬锁" w:date="2023-05-08T02:04:00Z">
              <w:rPr>
                <w:rFonts w:ascii="Cambria Math" w:hAnsi="Cambria Math"/>
                <w:sz w:val="24"/>
                <w:szCs w:val="28"/>
              </w:rPr>
              <m:t>=</m:t>
            </w:ins>
          </m:r>
          <m:sSub>
            <m:sSubPr>
              <m:ctrlPr>
                <w:ins w:id="345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SubPr>
            <m:e>
              <m:r>
                <w:ins w:id="346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d</m:t>
                </w:ins>
              </m:r>
            </m:e>
            <m:sub>
              <m:r>
                <w:ins w:id="347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23</m:t>
                </w:ins>
              </m:r>
            </m:sub>
          </m:sSub>
          <m:d>
            <m:dPr>
              <m:ctrlPr>
                <w:ins w:id="348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dPr>
            <m:e>
              <m:r>
                <w:ins w:id="349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x,y</m:t>
                </w:ins>
              </m:r>
            </m:e>
          </m:d>
          <m:nary>
            <m:naryPr>
              <m:chr m:val="⨂"/>
              <m:subHide m:val="1"/>
              <m:supHide m:val="1"/>
              <m:ctrlPr>
                <w:ins w:id="350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</w:ins>
              </m:ctrlPr>
            </m:naryPr>
            <m:sub>
              <m:ctrlPr>
                <w:ins w:id="351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ub>
            <m:sup>
              <m:ctrlPr>
                <w:ins w:id="352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up>
            <m:e>
              <m:sSub>
                <m:sSubPr>
                  <m:ctrlPr>
                    <w:ins w:id="353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354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355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34</m:t>
                    </w:ins>
                  </m:r>
                </m:sub>
              </m:sSub>
              <m:d>
                <m:dPr>
                  <m:ctrlPr>
                    <w:ins w:id="356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357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ctrlPr>
                <w:ins w:id="358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e>
          </m:nary>
        </m:oMath>
      </m:oMathPara>
    </w:p>
    <w:p w:rsidR="00D75EC0" w:rsidRPr="00D75EC0" w:rsidRDefault="00D75EC0" w:rsidP="00D75EC0">
      <w:pPr>
        <w:spacing w:line="360" w:lineRule="auto"/>
        <w:ind w:firstLineChars="200" w:firstLine="480"/>
        <w:jc w:val="center"/>
        <w:rPr>
          <w:sz w:val="32"/>
          <w:szCs w:val="40"/>
        </w:rPr>
      </w:pPr>
      <m:oMathPara>
        <m:oMath>
          <m:r>
            <w:ins w:id="359" w:author="王 敬锁" w:date="2023-05-08T02:04:00Z">
              <w:rPr>
                <w:rFonts w:ascii="Cambria Math" w:hAnsi="Cambria Math"/>
                <w:sz w:val="24"/>
                <w:szCs w:val="28"/>
              </w:rPr>
              <m:t>D</m:t>
            </w:ins>
          </m:r>
          <m:d>
            <m:dPr>
              <m:ctrlPr>
                <w:ins w:id="360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dPr>
            <m:e>
              <m:r>
                <w:ins w:id="361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x,y</m:t>
                </w:ins>
              </m:r>
            </m:e>
          </m:d>
          <m:r>
            <w:ins w:id="362" w:author="王 敬锁" w:date="2023-05-08T02:04:00Z">
              <w:rPr>
                <w:rFonts w:ascii="Cambria Math" w:hAnsi="Cambria Math"/>
                <w:sz w:val="24"/>
                <w:szCs w:val="28"/>
              </w:rPr>
              <m:t>=</m:t>
            </w:ins>
          </m:r>
          <m:sSub>
            <m:sSubPr>
              <m:ctrlPr>
                <w:ins w:id="363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SubPr>
            <m:e>
              <m:r>
                <w:ins w:id="364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d</m:t>
                </w:ins>
              </m:r>
            </m:e>
            <m:sub>
              <m:r>
                <w:ins w:id="365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  <m:t>1</m:t>
                </w:ins>
              </m:r>
            </m:sub>
          </m:sSub>
          <m:nary>
            <m:naryPr>
              <m:chr m:val="⨁"/>
              <m:subHide m:val="1"/>
              <m:supHide m:val="1"/>
              <m:ctrlPr>
                <w:ins w:id="366" w:author="王 敬锁" w:date="2023-05-08T02:04:00Z">
                  <w:rPr>
                    <w:rFonts w:ascii="Cambria Math" w:hAnsi="Cambria Math"/>
                    <w:sz w:val="24"/>
                    <w:szCs w:val="28"/>
                  </w:rPr>
                </w:ins>
              </m:ctrlPr>
            </m:naryPr>
            <m:sub>
              <m:ctrlPr>
                <w:ins w:id="367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ub>
            <m:sup>
              <m:ctrlPr>
                <w:ins w:id="368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sup>
            <m:e>
              <m:sSub>
                <m:sSubPr>
                  <m:ctrlPr>
                    <w:ins w:id="369" w:author="王 敬锁" w:date="2023-05-08T02:04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370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371" w:author="王 敬锁" w:date="2023-05-08T02:04:00Z"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w:ins>
                  </m:r>
                </m:sub>
              </m:sSub>
              <m:ctrlPr>
                <w:ins w:id="372" w:author="王 敬锁" w:date="2023-05-08T02:04:00Z">
                  <w:rPr>
                    <w:rFonts w:ascii="Cambria Math" w:hAnsi="Cambria Math"/>
                    <w:i/>
                    <w:sz w:val="24"/>
                    <w:szCs w:val="28"/>
                  </w:rPr>
                </w:ins>
              </m:ctrlPr>
            </m:e>
          </m:nary>
        </m:oMath>
      </m:oMathPara>
    </w:p>
    <w:p w:rsidR="00123F1B" w:rsidRPr="00123F1B" w:rsidRDefault="00000000" w:rsidP="00123F1B">
      <w:pPr>
        <w:ind w:left="420" w:firstLineChars="200" w:firstLine="480"/>
        <w:rPr>
          <w:color w:val="333333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f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k-4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,y</m:t>
            </m:r>
          </m:e>
        </m:d>
      </m:oMath>
      <w:r w:rsidR="00123F1B" w:rsidRPr="00123F1B">
        <w:rPr>
          <w:rFonts w:ascii="宋体" w:hAnsi="宋体" w:hint="eastAsia"/>
          <w:sz w:val="24"/>
          <w:szCs w:val="28"/>
        </w:rPr>
        <w:t>,</w:t>
      </w:r>
      <w:r w:rsidR="00123F1B" w:rsidRPr="00123F1B">
        <w:rPr>
          <w:rFonts w:ascii="Cambria Math" w:hAnsi="Cambria Math"/>
          <w:i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f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k-3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,y</m:t>
            </m:r>
          </m:e>
        </m:d>
      </m:oMath>
      <w:r w:rsidR="00123F1B" w:rsidRPr="00123F1B">
        <w:rPr>
          <w:rFonts w:ascii="宋体" w:hAnsi="宋体" w:hint="eastAsia"/>
          <w:sz w:val="24"/>
          <w:szCs w:val="28"/>
        </w:rPr>
        <w:t>,</w:t>
      </w:r>
      <w:r w:rsidR="00123F1B" w:rsidRPr="00123F1B">
        <w:rPr>
          <w:rFonts w:ascii="Cambria Math" w:hAnsi="Cambria Math"/>
          <w:i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f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k-2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,y</m:t>
            </m:r>
          </m:e>
        </m:d>
      </m:oMath>
      <w:r w:rsidR="00123F1B" w:rsidRPr="00123F1B">
        <w:rPr>
          <w:rFonts w:ascii="宋体" w:hAnsi="宋体" w:hint="eastAsia"/>
          <w:sz w:val="24"/>
          <w:szCs w:val="28"/>
        </w:rPr>
        <w:t>,</w:t>
      </w:r>
      <w:r w:rsidR="00123F1B" w:rsidRPr="00123F1B">
        <w:rPr>
          <w:rFonts w:ascii="Cambria Math" w:hAnsi="Cambria Math"/>
          <w:i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f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k-1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,y</m:t>
            </m:r>
          </m:e>
        </m:d>
      </m:oMath>
      <w:r w:rsidR="00123F1B" w:rsidRPr="00123F1B">
        <w:rPr>
          <w:rFonts w:ascii="宋体" w:hAnsi="宋体" w:hint="eastAsia"/>
          <w:sz w:val="24"/>
          <w:szCs w:val="28"/>
        </w:rPr>
        <w:t>,</w:t>
      </w:r>
      <w:r w:rsidR="00123F1B" w:rsidRPr="00123F1B">
        <w:rPr>
          <w:rFonts w:ascii="Cambria Math" w:hAnsi="Cambria Math"/>
          <w:i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f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k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,y</m:t>
            </m:r>
          </m:e>
        </m:d>
      </m:oMath>
      <w:r w:rsidR="00123F1B" w:rsidRPr="00123F1B">
        <w:rPr>
          <w:rFonts w:ascii="宋体" w:hAnsi="宋体" w:hint="eastAsia"/>
          <w:sz w:val="24"/>
          <w:szCs w:val="28"/>
        </w:rPr>
        <w:t>,</w:t>
      </w:r>
      <w:r w:rsidR="00123F1B" w:rsidRPr="00123F1B">
        <w:rPr>
          <w:rFonts w:ascii="Cambria Math" w:hAnsi="Cambria Math"/>
          <w:i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f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k+1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,y</m:t>
            </m:r>
          </m:e>
        </m:d>
      </m:oMath>
      <w:r w:rsidR="00123F1B" w:rsidRPr="00123F1B">
        <w:rPr>
          <w:rFonts w:ascii="宋体" w:hAnsi="宋体" w:hint="eastAsia"/>
          <w:sz w:val="24"/>
          <w:szCs w:val="28"/>
        </w:rPr>
        <w:t>,</w:t>
      </w:r>
      <w:r w:rsidR="00123F1B" w:rsidRPr="00123F1B">
        <w:rPr>
          <w:rFonts w:ascii="Cambria Math" w:hAnsi="Cambria Math"/>
          <w:i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f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k+2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,y</m:t>
            </m:r>
          </m:e>
        </m:d>
      </m:oMath>
      <w:r w:rsidR="00123F1B" w:rsidRPr="00123F1B">
        <w:rPr>
          <w:rFonts w:ascii="宋体" w:hAnsi="宋体" w:hint="eastAsia"/>
          <w:sz w:val="24"/>
          <w:szCs w:val="28"/>
        </w:rPr>
        <w:t>,</w:t>
      </w:r>
      <w:r w:rsidR="00123F1B" w:rsidRPr="00123F1B">
        <w:rPr>
          <w:rFonts w:ascii="Cambria Math" w:hAnsi="Cambria Math"/>
          <w:i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f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k+3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,y</m:t>
            </m:r>
          </m:e>
        </m:d>
      </m:oMath>
      <w:r w:rsidR="00123F1B" w:rsidRPr="00123F1B">
        <w:rPr>
          <w:rFonts w:ascii="宋体" w:hAnsi="宋体" w:hint="eastAsia"/>
          <w:sz w:val="24"/>
          <w:szCs w:val="28"/>
        </w:rPr>
        <w:t>,</w:t>
      </w:r>
      <w:r w:rsidR="00123F1B" w:rsidRPr="00123F1B">
        <w:rPr>
          <w:rFonts w:ascii="Cambria Math" w:hAnsi="Cambria Math"/>
          <w:i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f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k+4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,y</m:t>
            </m:r>
          </m:e>
        </m:d>
      </m:oMath>
    </w:p>
    <w:bookmarkStart w:id="373" w:name="_Hlk135062079"/>
    <w:bookmarkStart w:id="374" w:name="_Hlk135062047"/>
    <w:p w:rsidR="002A271B" w:rsidRDefault="00000000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333333"/>
                <w:sz w:val="24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4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333333"/>
                <w:sz w:val="24"/>
                <w:szCs w:val="28"/>
                <w:shd w:val="clear" w:color="auto" w:fill="FFFFFF"/>
              </w:rPr>
              <m:t>k</m:t>
            </m:r>
          </m:sub>
        </m:sSub>
      </m:oMath>
      <w:bookmarkEnd w:id="373"/>
      <w:r w:rsidR="00BE4DCB" w:rsidRPr="00BE4DCB">
        <w:rPr>
          <w:rFonts w:ascii="Helvetica" w:hAnsi="Helvetica"/>
          <w:color w:val="333333"/>
          <w:sz w:val="24"/>
          <w:szCs w:val="28"/>
          <w:shd w:val="clear" w:color="auto" w:fill="FFFFFF"/>
        </w:rPr>
        <w:t>为</w:t>
      </w:r>
      <w:bookmarkEnd w:id="374"/>
    </w:p>
    <w:p w:rsidR="00BE4DCB" w:rsidRPr="00BE4DCB" w:rsidRDefault="00000000" w:rsidP="00BE4DCB">
      <w:pPr>
        <w:pStyle w:val="a8"/>
        <w:shd w:val="clear" w:color="auto" w:fill="FFFFFF"/>
        <w:spacing w:before="0" w:beforeAutospacing="0" w:after="0" w:afterAutospacing="0"/>
        <w:ind w:left="720"/>
        <w:jc w:val="center"/>
        <w:rPr>
          <w:rFonts w:cs="Times New Roman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1k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k-4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(x,y)</m:t>
          </m:r>
        </m:oMath>
      </m:oMathPara>
    </w:p>
    <w:p w:rsidR="00BE4DCB" w:rsidRPr="00BE4DCB" w:rsidRDefault="00000000" w:rsidP="00BE4DCB">
      <w:pPr>
        <w:pStyle w:val="a8"/>
        <w:shd w:val="clear" w:color="auto" w:fill="FFFFFF"/>
        <w:spacing w:before="0" w:beforeAutospacing="0" w:after="0" w:afterAutospacing="0"/>
        <w:ind w:left="720"/>
        <w:jc w:val="center"/>
        <w:rPr>
          <w:rFonts w:cs="Times New Roman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2k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k-3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(x,y)</m:t>
          </m:r>
        </m:oMath>
      </m:oMathPara>
    </w:p>
    <w:p w:rsidR="00BE4DCB" w:rsidRPr="00BE4DCB" w:rsidRDefault="00000000" w:rsidP="00BE4DCB">
      <w:pPr>
        <w:pStyle w:val="a8"/>
        <w:shd w:val="clear" w:color="auto" w:fill="FFFFFF"/>
        <w:spacing w:before="0" w:beforeAutospacing="0" w:after="0" w:afterAutospacing="0"/>
        <w:ind w:left="720"/>
        <w:jc w:val="center"/>
        <w:rPr>
          <w:rFonts w:cs="Times New Roman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3k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k-2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(x,y)</m:t>
          </m:r>
        </m:oMath>
      </m:oMathPara>
    </w:p>
    <w:p w:rsidR="00BE4DCB" w:rsidRPr="00BE4DCB" w:rsidRDefault="00000000" w:rsidP="00BE4DCB">
      <w:pPr>
        <w:pStyle w:val="a8"/>
        <w:shd w:val="clear" w:color="auto" w:fill="FFFFFF"/>
        <w:spacing w:before="0" w:beforeAutospacing="0" w:after="0" w:afterAutospacing="0"/>
        <w:ind w:left="720"/>
        <w:jc w:val="center"/>
        <w:rPr>
          <w:rFonts w:cs="Times New Roman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4k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k-1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(x,y)</m:t>
          </m:r>
        </m:oMath>
      </m:oMathPara>
    </w:p>
    <w:p w:rsidR="00BE4DCB" w:rsidRPr="00BE4DCB" w:rsidRDefault="00000000" w:rsidP="00BE4DCB">
      <w:pPr>
        <w:pStyle w:val="a8"/>
        <w:shd w:val="clear" w:color="auto" w:fill="FFFFFF"/>
        <w:spacing w:before="0" w:beforeAutospacing="0" w:after="0" w:afterAutospacing="0"/>
        <w:ind w:left="720"/>
        <w:jc w:val="center"/>
        <w:rPr>
          <w:rFonts w:cs="Times New Roman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5k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k+1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(x,y)</m:t>
          </m:r>
        </m:oMath>
      </m:oMathPara>
    </w:p>
    <w:p w:rsidR="00BE4DCB" w:rsidRPr="00BE4DCB" w:rsidRDefault="00000000" w:rsidP="00BE4DCB">
      <w:pPr>
        <w:pStyle w:val="a8"/>
        <w:shd w:val="clear" w:color="auto" w:fill="FFFFFF"/>
        <w:spacing w:before="0" w:beforeAutospacing="0" w:after="0" w:afterAutospacing="0"/>
        <w:ind w:left="720"/>
        <w:jc w:val="center"/>
        <w:rPr>
          <w:rFonts w:cs="Times New Roman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6k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k+2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(x,y)</m:t>
          </m:r>
        </m:oMath>
      </m:oMathPara>
    </w:p>
    <w:p w:rsidR="00BE4DCB" w:rsidRPr="00BE4DCB" w:rsidRDefault="00000000" w:rsidP="00BE4DCB">
      <w:pPr>
        <w:pStyle w:val="a8"/>
        <w:shd w:val="clear" w:color="auto" w:fill="FFFFFF"/>
        <w:spacing w:before="0" w:beforeAutospacing="0" w:after="0" w:afterAutospacing="0"/>
        <w:ind w:left="720"/>
        <w:jc w:val="center"/>
        <w:rPr>
          <w:rFonts w:cs="Times New Roman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7k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k+3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(x,y)</m:t>
          </m:r>
        </m:oMath>
      </m:oMathPara>
    </w:p>
    <w:p w:rsidR="00BE4DCB" w:rsidRPr="00BE4DCB" w:rsidRDefault="00000000" w:rsidP="00BE4DCB">
      <w:pPr>
        <w:pStyle w:val="a8"/>
        <w:shd w:val="clear" w:color="auto" w:fill="FFFFFF"/>
        <w:spacing w:before="0" w:beforeAutospacing="0" w:after="0" w:afterAutospacing="0"/>
        <w:ind w:left="720"/>
        <w:jc w:val="center"/>
        <w:rPr>
          <w:rFonts w:cs="Times New Roman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8k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k+4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(x,y)</m:t>
          </m:r>
        </m:oMath>
      </m:oMathPara>
    </w:p>
    <w:p w:rsidR="00BE4DCB" w:rsidRDefault="00BE4DCB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BE4DCB" w:rsidRPr="0072240B" w:rsidRDefault="00000000">
      <w:pPr>
        <w:rPr>
          <w:rFonts w:ascii="Helvetica" w:hAnsi="Helvetica"/>
          <w:b/>
          <w:color w:val="333333"/>
          <w:sz w:val="29"/>
          <w:szCs w:val="29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29"/>
                  <w:szCs w:val="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=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db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29"/>
                  <w:szCs w:val="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1</m:t>
              </m:r>
              <m: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(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x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,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y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color w:val="333333"/>
              <w:sz w:val="29"/>
              <w:szCs w:val="29"/>
              <w:shd w:val="clear" w:color="auto" w:fill="FFFFFF"/>
            </w:rPr>
            <m:t>⊕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db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29"/>
                  <w:szCs w:val="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2</m:t>
              </m:r>
              <m: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(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x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,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y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color w:val="333333"/>
              <w:sz w:val="29"/>
              <w:szCs w:val="29"/>
              <w:shd w:val="clear" w:color="auto" w:fill="FFFFFF"/>
            </w:rPr>
            <m:t>⊕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db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29"/>
                  <w:szCs w:val="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3</m:t>
              </m:r>
              <m: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(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x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,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y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color w:val="333333"/>
              <w:sz w:val="29"/>
              <w:szCs w:val="29"/>
              <w:shd w:val="clear" w:color="auto" w:fill="FFFFFF"/>
            </w:rPr>
            <m:t>⊕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db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29"/>
                  <w:szCs w:val="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4</m:t>
              </m:r>
              <m: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(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x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,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y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)</m:t>
          </m:r>
        </m:oMath>
      </m:oMathPara>
    </w:p>
    <w:bookmarkStart w:id="375" w:name="_Hlk135344964"/>
    <w:p w:rsidR="008D3B4D" w:rsidRPr="008D3B4D" w:rsidRDefault="00000000" w:rsidP="0072240B">
      <w:pPr>
        <w:spacing w:line="360" w:lineRule="auto"/>
        <w:ind w:firstLineChars="200" w:firstLine="480"/>
        <w:jc w:val="right"/>
        <w:rPr>
          <w:rFonts w:ascii="Helvetica" w:hAnsi="Helvetica"/>
          <w:color w:val="333333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333333"/>
                  <w:sz w:val="24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333333"/>
                  <w:sz w:val="24"/>
                  <w:szCs w:val="28"/>
                </w:rPr>
                <m:t>dnor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>nk</m:t>
                  </m:r>
                </m:sub>
              </m:sSub>
              <m:r>
                <w:rPr>
                  <w:rFonts w:ascii="Cambria Math" w:hAnsi="Cambria Math"/>
                  <w:color w:val="333333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4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4"/>
                          <w:szCs w:val="28"/>
                        </w:rPr>
                        <m:t>nk</m:t>
                      </m:r>
                    </m:sub>
                  </m:sSub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 xml:space="preserve">-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333333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4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4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4"/>
                                  <w:szCs w:val="28"/>
                                </w:rPr>
                                <m:t>nk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color w:val="333333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4"/>
                          <w:szCs w:val="28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4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4"/>
                                  <w:szCs w:val="28"/>
                                </w:rPr>
                                <m:t>nk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333333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4"/>
                          <w:szCs w:val="28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  <w:color w:val="333333"/>
                          <w:sz w:val="24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4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4"/>
                                  <w:szCs w:val="28"/>
                                </w:rPr>
                                <m:t>nk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333333"/>
                  <w:sz w:val="24"/>
                  <w:szCs w:val="28"/>
                </w:rPr>
                <m:t xml:space="preserve"> 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>15</m:t>
                  </m:r>
                </m:e>
              </m:d>
            </m:e>
          </m:eqArr>
        </m:oMath>
      </m:oMathPara>
    </w:p>
    <w:bookmarkEnd w:id="375"/>
    <w:p w:rsidR="0072240B" w:rsidRPr="008D3B4D" w:rsidRDefault="0072240B" w:rsidP="0072240B">
      <w:pPr>
        <w:spacing w:line="360" w:lineRule="auto"/>
        <w:ind w:firstLineChars="200" w:firstLine="640"/>
        <w:jc w:val="right"/>
        <w:rPr>
          <w:rFonts w:ascii="Helvetica" w:hAnsi="Helvetica"/>
          <w:sz w:val="24"/>
        </w:rPr>
      </w:pPr>
      <w:r w:rsidRPr="0072240B">
        <w:rPr>
          <w:sz w:val="32"/>
          <w:szCs w:val="28"/>
        </w:rPr>
        <w:t xml:space="preserve">    </w:t>
      </w:r>
      <w:r>
        <w:rPr>
          <w:sz w:val="24"/>
        </w:rPr>
        <w:t xml:space="preserve">              (15)</w:t>
      </w:r>
    </w:p>
    <w:p w:rsidR="0072240B" w:rsidRPr="0072240B" w:rsidRDefault="0072240B">
      <w:pPr>
        <w:rPr>
          <w:rFonts w:ascii="Helvetica" w:hAnsi="Helvetica"/>
          <w:b/>
          <w:color w:val="333333"/>
          <w:sz w:val="29"/>
          <w:szCs w:val="29"/>
          <w:shd w:val="clear" w:color="auto" w:fill="FFFFFF"/>
        </w:rPr>
      </w:pPr>
    </w:p>
    <w:bookmarkStart w:id="376" w:name="_Hlk135255815"/>
    <w:bookmarkStart w:id="377" w:name="_Hlk135256032"/>
    <w:p w:rsidR="00F963E3" w:rsidRPr="00697930" w:rsidRDefault="00000000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24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4"/>
                  <w:szCs w:val="28"/>
                  <w:shd w:val="clear" w:color="auto" w:fill="FFFFFF"/>
                </w:rPr>
                <m:t>n</m:t>
              </m:r>
              <m:ctrlPr>
                <w:rPr>
                  <w:rFonts w:ascii="Cambria Math" w:hAnsi="Cambria Math" w:hint="eastAsia"/>
                  <w:i/>
                  <w:color w:val="333333"/>
                  <w:sz w:val="24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/>
                  <w:color w:val="333333"/>
                  <w:sz w:val="24"/>
                  <w:szCs w:val="28"/>
                  <w:shd w:val="clear" w:color="auto" w:fill="FFFFFF"/>
                </w:rPr>
                <m:t>nk</m:t>
              </m:r>
            </m:sub>
          </m:sSub>
        </m:oMath>
      </m:oMathPara>
      <w:bookmarkEnd w:id="376"/>
    </w:p>
    <w:bookmarkStart w:id="378" w:name="_Hlk135261160"/>
    <w:bookmarkEnd w:id="377"/>
    <w:p w:rsidR="00F963E3" w:rsidRPr="000E178A" w:rsidRDefault="00000000" w:rsidP="00B07106">
      <w:pPr>
        <w:rPr>
          <w:rFonts w:ascii="Helvetica" w:hAnsi="Helvetica"/>
          <w:b/>
          <w:color w:val="333333"/>
          <w:sz w:val="29"/>
          <w:szCs w:val="29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29"/>
                  <w:szCs w:val="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=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db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29"/>
                  <w:szCs w:val="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1</m:t>
              </m:r>
              <m: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(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x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,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y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color w:val="333333"/>
              <w:sz w:val="29"/>
              <w:szCs w:val="29"/>
              <w:shd w:val="clear" w:color="auto" w:fill="FFFFFF"/>
            </w:rPr>
            <m:t>⊕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db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29"/>
                  <w:szCs w:val="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2</m:t>
              </m:r>
              <m: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(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x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,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y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color w:val="333333"/>
              <w:sz w:val="29"/>
              <w:szCs w:val="29"/>
              <w:shd w:val="clear" w:color="auto" w:fill="FFFFFF"/>
            </w:rPr>
            <m:t>⊕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db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29"/>
                  <w:szCs w:val="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3</m:t>
              </m:r>
              <m: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(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x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,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y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color w:val="333333"/>
              <w:sz w:val="29"/>
              <w:szCs w:val="29"/>
              <w:shd w:val="clear" w:color="auto" w:fill="FFFFFF"/>
            </w:rPr>
            <m:t>⊕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db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29"/>
                  <w:szCs w:val="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4</m:t>
              </m:r>
              <m:r>
                <w:rPr>
                  <w:rFonts w:ascii="Cambria Math" w:hAnsi="Cambria Math"/>
                  <w:color w:val="333333"/>
                  <w:sz w:val="20"/>
                  <w:szCs w:val="20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(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x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,</m:t>
          </m:r>
          <m: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y</m:t>
          </m:r>
          <m:r>
            <m:rPr>
              <m:sty m:val="b"/>
            </m:rPr>
            <w:rPr>
              <w:rFonts w:ascii="Cambria Math" w:hAnsi="Cambria Math"/>
              <w:color w:val="333333"/>
              <w:sz w:val="29"/>
              <w:szCs w:val="29"/>
              <w:shd w:val="clear" w:color="auto" w:fill="FFFFFF"/>
            </w:rPr>
            <m:t>)</m:t>
          </m:r>
        </m:oMath>
      </m:oMathPara>
      <w:bookmarkEnd w:id="378"/>
    </w:p>
    <w:p w:rsidR="000E178A" w:rsidRDefault="000E178A" w:rsidP="00B07106">
      <w:pPr>
        <w:rPr>
          <w:rFonts w:ascii="Helvetica" w:hAnsi="Helvetica"/>
          <w:b/>
          <w:color w:val="333333"/>
          <w:sz w:val="29"/>
          <w:szCs w:val="29"/>
          <w:shd w:val="clear" w:color="auto" w:fill="FFFFFF"/>
        </w:rPr>
      </w:pPr>
    </w:p>
    <w:bookmarkStart w:id="379" w:name="_Hlk135343773"/>
    <w:p w:rsidR="000E178A" w:rsidRPr="000E178A" w:rsidRDefault="00000000" w:rsidP="000E178A">
      <w:pPr>
        <w:spacing w:line="360" w:lineRule="auto"/>
        <w:ind w:firstLineChars="200" w:firstLine="480"/>
        <w:jc w:val="right"/>
        <w:rPr>
          <w:rFonts w:ascii="Helvetica" w:hAnsi="Helvetica"/>
          <w:color w:val="000000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szCs w:val="28"/>
                </w:rPr>
              </m:ctrlPr>
            </m:eqArrPr>
            <m:e>
              <m:sSub>
                <m:sSubPr>
                  <m:ctrlPr>
                    <w:ins w:id="380" w:author="王 敬锁" w:date="2023-05-15T15:48:00Z">
                      <w:rPr>
                        <w:rFonts w:ascii="Cambria Math" w:hAnsi="Cambria Math"/>
                        <w:i/>
                        <w:color w:val="000000"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381" w:author="王 敬锁" w:date="2023-05-15T15:48:00Z">
                      <w:rPr>
                        <w:rFonts w:ascii="Cambria Math" w:hAnsi="Cambria Math"/>
                        <w:color w:val="000000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382" w:author="王 敬锁" w:date="2023-05-15T15:48:00Z">
                      <w:rPr>
                        <w:rFonts w:ascii="Cambria Math" w:hAnsi="Cambria Math"/>
                        <w:color w:val="000000"/>
                        <w:sz w:val="24"/>
                        <w:szCs w:val="28"/>
                      </w:rPr>
                      <m:t>n</m:t>
                    </w:ins>
                  </m:r>
                </m:sub>
              </m:sSub>
              <m:d>
                <m:dPr>
                  <m:ctrlPr>
                    <w:ins w:id="383" w:author="王 敬锁" w:date="2023-05-15T15:48:00Z">
                      <w:rPr>
                        <w:rFonts w:ascii="Cambria Math" w:hAnsi="Cambria Math"/>
                        <w:i/>
                        <w:color w:val="000000"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384" w:author="王 敬锁" w:date="2023-05-15T15:48:00Z">
                      <w:rPr>
                        <w:rFonts w:ascii="Cambria Math" w:hAnsi="Cambria Math"/>
                        <w:color w:val="000000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ins w:id="385" w:author="王 敬锁" w:date="2023-05-15T15:48:00Z">
                  <w:rPr>
                    <w:rFonts w:ascii="Cambria Math" w:hAnsi="Cambria Math"/>
                    <w:color w:val="000000"/>
                    <w:sz w:val="24"/>
                    <w:szCs w:val="28"/>
                  </w:rPr>
                  <m:t>=</m:t>
                </w:ins>
              </m:r>
              <m:d>
                <m:dPr>
                  <m:begChr m:val="|"/>
                  <m:endChr m:val="|"/>
                  <m:ctrlPr>
                    <w:ins w:id="386" w:author="王 敬锁" w:date="2023-05-15T15:48:00Z">
                      <w:rPr>
                        <w:rFonts w:ascii="Cambria Math" w:hAnsi="Cambria Math"/>
                        <w:i/>
                        <w:color w:val="000000"/>
                        <w:sz w:val="24"/>
                        <w:szCs w:val="28"/>
                      </w:rPr>
                    </w:ins>
                  </m:ctrlPr>
                </m:dPr>
                <m:e>
                  <m:sSub>
                    <m:sSubPr>
                      <m:ctrlPr>
                        <w:ins w:id="387" w:author="王 敬锁" w:date="2023-05-15T15:48:00Z"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8"/>
                          </w:rPr>
                        </w:ins>
                      </m:ctrlPr>
                    </m:sSubPr>
                    <m:e>
                      <m:r>
                        <w:ins w:id="388" w:author="王 敬锁" w:date="2023-05-15T15:48:00Z">
                          <w:rPr>
                            <w:rFonts w:ascii="Cambria Math" w:hAnsi="Cambria Math"/>
                            <w:color w:val="000000"/>
                            <w:sz w:val="24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389" w:author="王 敬锁" w:date="2023-05-15T15:48:00Z">
                          <w:rPr>
                            <w:rFonts w:ascii="Cambria Math" w:hAnsi="Cambria Math"/>
                            <w:color w:val="000000"/>
                            <w:sz w:val="24"/>
                            <w:szCs w:val="28"/>
                          </w:rPr>
                          <m:t>n</m:t>
                        </w:ins>
                      </m:r>
                    </m:sub>
                  </m:sSub>
                  <m:d>
                    <m:dPr>
                      <m:ctrlPr>
                        <w:ins w:id="390" w:author="王 敬锁" w:date="2023-05-15T15:48:00Z"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8"/>
                          </w:rPr>
                        </w:ins>
                      </m:ctrlPr>
                    </m:dPr>
                    <m:e>
                      <m:r>
                        <w:ins w:id="391" w:author="王 敬锁" w:date="2023-05-15T15:48:00Z">
                          <w:rPr>
                            <w:rFonts w:ascii="Cambria Math" w:hAnsi="Cambria Math"/>
                            <w:color w:val="000000"/>
                            <w:sz w:val="24"/>
                            <w:szCs w:val="28"/>
                          </w:rPr>
                          <m:t>x,y</m:t>
                        </w:ins>
                      </m:r>
                    </m:e>
                  </m:d>
                  <m:r>
                    <w:ins w:id="392" w:author="王 敬锁" w:date="2023-05-15T15:48:00Z">
                      <w:rPr>
                        <w:rFonts w:ascii="Cambria Math" w:hAnsi="Cambria Math"/>
                        <w:color w:val="000000"/>
                        <w:sz w:val="24"/>
                        <w:szCs w:val="28"/>
                      </w:rPr>
                      <m:t>-</m:t>
                    </w:ins>
                  </m:r>
                  <m:sSub>
                    <m:sSubPr>
                      <m:ctrlPr>
                        <w:ins w:id="393" w:author="王 敬锁" w:date="2023-05-15T15:48:00Z"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8"/>
                          </w:rPr>
                        </w:ins>
                      </m:ctrlPr>
                    </m:sSubPr>
                    <m:e>
                      <m:r>
                        <w:ins w:id="394" w:author="王 敬锁" w:date="2023-05-15T15:48:00Z">
                          <w:rPr>
                            <w:rFonts w:ascii="Cambria Math" w:hAnsi="Cambria Math"/>
                            <w:color w:val="000000"/>
                            <w:sz w:val="24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395" w:author="王 敬锁" w:date="2023-05-15T15:48:00Z">
                          <w:rPr>
                            <w:rFonts w:ascii="Cambria Math" w:hAnsi="Cambria Math"/>
                            <w:color w:val="000000"/>
                            <w:sz w:val="24"/>
                            <w:szCs w:val="28"/>
                          </w:rPr>
                          <m:t>n-1</m:t>
                        </w:ins>
                      </m:r>
                    </m:sub>
                  </m:sSub>
                  <m:d>
                    <m:dPr>
                      <m:ctrlPr>
                        <w:ins w:id="396" w:author="王 敬锁" w:date="2023-05-15T15:48:00Z"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8"/>
                          </w:rPr>
                        </w:ins>
                      </m:ctrlPr>
                    </m:dPr>
                    <m:e>
                      <m:r>
                        <w:ins w:id="397" w:author="王 敬锁" w:date="2023-05-15T15:48:00Z">
                          <w:rPr>
                            <w:rFonts w:ascii="Cambria Math" w:hAnsi="Cambria Math"/>
                            <w:color w:val="000000"/>
                            <w:sz w:val="24"/>
                            <w:szCs w:val="28"/>
                          </w:rPr>
                          <m:t>x,y</m:t>
                        </w:ins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8"/>
                </w:rPr>
                <m:t xml:space="preserve"> 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8"/>
                    </w:rPr>
                    <m:t>1</m:t>
                  </m:r>
                </m:e>
              </m:d>
            </m:e>
          </m:eqArr>
        </m:oMath>
      </m:oMathPara>
    </w:p>
    <w:bookmarkEnd w:id="379"/>
    <w:p w:rsidR="000E178A" w:rsidRPr="000E178A" w:rsidRDefault="000E178A" w:rsidP="000E178A">
      <w:pPr>
        <w:spacing w:line="360" w:lineRule="auto"/>
        <w:ind w:firstLineChars="200" w:firstLine="420"/>
        <w:jc w:val="right"/>
        <w:rPr>
          <w:rFonts w:ascii="Helvetica" w:hAnsi="Helvetica"/>
          <w:sz w:val="24"/>
          <w:szCs w:val="32"/>
        </w:rPr>
      </w:pPr>
      <w:r>
        <w:t xml:space="preserve">             </w:t>
      </w:r>
    </w:p>
    <w:p w:rsidR="000E178A" w:rsidRPr="000E178A" w:rsidRDefault="00000000" w:rsidP="00B07106">
      <w:pPr>
        <w:rPr>
          <w:rFonts w:ascii="Helvetica" w:hAnsi="Helvetica"/>
          <w:color w:val="000000"/>
          <w:sz w:val="24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szCs w:val="28"/>
                  <w:shd w:val="clear" w:color="auto" w:fill="FFFFFF"/>
                </w:rPr>
              </m:ctrlPr>
            </m:eqArrPr>
            <m:e>
              <m:sSub>
                <m:sSubPr>
                  <m:ctrlPr>
                    <w:ins w:id="398" w:author="王 敬锁" w:date="2023-05-15T15:49:00Z">
                      <w:rPr>
                        <w:rFonts w:ascii="Cambria Math" w:hAnsi="Cambria Math"/>
                        <w:i/>
                        <w:color w:val="000000"/>
                        <w:sz w:val="24"/>
                        <w:szCs w:val="28"/>
                        <w:shd w:val="clear" w:color="auto" w:fill="FFFFFF"/>
                      </w:rPr>
                    </w:ins>
                  </m:ctrlPr>
                </m:sSubPr>
                <m:e>
                  <m:r>
                    <w:ins w:id="399" w:author="王 敬锁" w:date="2023-05-15T15:49:00Z">
                      <w:rPr>
                        <w:rFonts w:ascii="Cambria Math" w:hAnsi="Cambria Math"/>
                        <w:color w:val="000000"/>
                        <w:sz w:val="24"/>
                        <w:szCs w:val="28"/>
                        <w:shd w:val="clear" w:color="auto" w:fill="FFFFFF"/>
                      </w:rPr>
                      <m:t>R</m:t>
                    </w:ins>
                  </m:r>
                </m:e>
                <m:sub>
                  <m:r>
                    <w:ins w:id="400" w:author="王 敬锁" w:date="2023-05-15T15:49:00Z">
                      <w:rPr>
                        <w:rFonts w:ascii="Cambria Math" w:hAnsi="Cambria Math"/>
                        <w:color w:val="000000"/>
                        <w:sz w:val="24"/>
                        <w:szCs w:val="28"/>
                        <w:shd w:val="clear" w:color="auto" w:fill="FFFFFF"/>
                      </w:rPr>
                      <m:t>n</m:t>
                    </w:ins>
                  </m:r>
                </m:sub>
              </m:sSub>
              <m:sSup>
                <m:sSupPr>
                  <m:ctrlPr>
                    <w:ins w:id="401" w:author="王 敬锁" w:date="2023-05-15T15:49:00Z">
                      <w:rPr>
                        <w:rFonts w:ascii="Cambria Math" w:hAnsi="Cambria Math"/>
                        <w:i/>
                        <w:color w:val="000000"/>
                        <w:sz w:val="24"/>
                        <w:szCs w:val="28"/>
                        <w:shd w:val="clear" w:color="auto" w:fill="FFFFFF"/>
                      </w:rPr>
                    </w:ins>
                  </m:ctrlPr>
                </m:sSupPr>
                <m:e>
                  <m:r>
                    <w:ins w:id="402" w:author="王 敬锁" w:date="2023-05-15T15:49:00Z">
                      <w:rPr>
                        <w:rFonts w:ascii="Cambria Math" w:hAnsi="Cambria Math"/>
                        <w:color w:val="000000"/>
                        <w:sz w:val="24"/>
                        <w:szCs w:val="28"/>
                        <w:shd w:val="clear" w:color="auto" w:fill="FFFFFF"/>
                      </w:rPr>
                      <m:t xml:space="preserve"> </m:t>
                    </w:ins>
                  </m:r>
                </m:e>
                <m:sup>
                  <m:r>
                    <w:ins w:id="403" w:author="王 敬锁" w:date="2023-05-15T15:49:00Z">
                      <w:rPr>
                        <w:rFonts w:ascii="Cambria Math" w:hAnsi="Cambria Math"/>
                        <w:color w:val="000000"/>
                        <w:sz w:val="24"/>
                        <w:szCs w:val="28"/>
                        <w:shd w:val="clear" w:color="auto" w:fill="FFFFFF"/>
                      </w:rPr>
                      <m:t>'</m:t>
                    </w:ins>
                  </m:r>
                </m:sup>
              </m:sSup>
              <m:d>
                <m:dPr>
                  <m:ctrlPr>
                    <w:ins w:id="404" w:author="王 敬锁" w:date="2023-05-15T15:49:00Z">
                      <w:rPr>
                        <w:rFonts w:ascii="Cambria Math" w:hAnsi="Cambria Math"/>
                        <w:i/>
                        <w:color w:val="000000"/>
                        <w:sz w:val="24"/>
                        <w:szCs w:val="28"/>
                        <w:shd w:val="clear" w:color="auto" w:fill="FFFFFF"/>
                      </w:rPr>
                    </w:ins>
                  </m:ctrlPr>
                </m:dPr>
                <m:e>
                  <m:r>
                    <w:ins w:id="405" w:author="王 敬锁" w:date="2023-05-15T15:49:00Z">
                      <w:rPr>
                        <w:rFonts w:ascii="Cambria Math" w:hAnsi="Cambria Math"/>
                        <w:color w:val="000000"/>
                        <w:sz w:val="24"/>
                        <w:szCs w:val="28"/>
                        <w:shd w:val="clear" w:color="auto" w:fill="FFFFFF"/>
                      </w:rPr>
                      <m:t>x,y</m:t>
                    </w:ins>
                  </m:r>
                </m:e>
              </m:d>
              <m:r>
                <w:ins w:id="406" w:author="王 敬锁" w:date="2023-05-15T15:49:00Z">
                  <w:rPr>
                    <w:rFonts w:ascii="Cambria Math" w:hAnsi="Cambria Math"/>
                    <w:color w:val="000000"/>
                    <w:sz w:val="24"/>
                    <w:szCs w:val="28"/>
                    <w:shd w:val="clear" w:color="auto" w:fill="FFFFFF"/>
                  </w:rPr>
                  <m:t>=</m:t>
                </w:ins>
              </m:r>
              <m:d>
                <m:dPr>
                  <m:begChr m:val="{"/>
                  <m:endChr m:val=""/>
                  <m:ctrlPr>
                    <w:ins w:id="407" w:author="王 敬锁" w:date="2023-05-15T15:49:00Z">
                      <w:rPr>
                        <w:rFonts w:ascii="Cambria Math" w:hAnsi="Cambria Math"/>
                        <w:i/>
                        <w:color w:val="000000"/>
                        <w:sz w:val="24"/>
                        <w:szCs w:val="28"/>
                        <w:shd w:val="clear" w:color="auto" w:fill="FFFFFF"/>
                      </w:rPr>
                    </w:ins>
                  </m:ctrlPr>
                </m:dPr>
                <m:e>
                  <m:eqArr>
                    <m:eqArrPr>
                      <m:ctrlPr>
                        <w:ins w:id="408" w:author="王 敬锁" w:date="2023-05-15T15:49:00Z"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8"/>
                            <w:shd w:val="clear" w:color="auto" w:fill="FFFFFF"/>
                          </w:rPr>
                        </w:ins>
                      </m:ctrlPr>
                    </m:eqArrPr>
                    <m:e>
                      <m:r>
                        <w:ins w:id="409" w:author="王 敬锁" w:date="2023-05-15T15:49:00Z">
                          <w:rPr>
                            <w:rFonts w:ascii="Cambria Math" w:hAnsi="Cambria Math"/>
                            <w:color w:val="000000"/>
                            <w:sz w:val="24"/>
                            <w:szCs w:val="28"/>
                            <w:shd w:val="clear" w:color="auto" w:fill="FFFFFF"/>
                          </w:rPr>
                          <m:t>255,</m:t>
                        </w:ins>
                      </m:r>
                      <m:sSub>
                        <m:sSubPr>
                          <m:ctrlPr>
                            <w:ins w:id="410" w:author="王 敬锁" w:date="2023-05-15T15:49:00Z"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</w:ins>
                          </m:ctrlPr>
                        </m:sSubPr>
                        <m:e>
                          <m:r>
                            <w:ins w:id="411" w:author="王 敬锁" w:date="2023-05-15T15:49:00Z"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m:t>D</m:t>
                            </w:ins>
                          </m:r>
                        </m:e>
                        <m:sub>
                          <m:r>
                            <w:ins w:id="412" w:author="王 敬锁" w:date="2023-05-15T15:49:00Z"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m:t>n</m:t>
                            </w:ins>
                          </m:r>
                        </m:sub>
                      </m:sSub>
                      <m:d>
                        <m:dPr>
                          <m:ctrlPr>
                            <w:ins w:id="413" w:author="王 敬锁" w:date="2023-05-15T15:49:00Z"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</w:ins>
                          </m:ctrlPr>
                        </m:dPr>
                        <m:e>
                          <m:r>
                            <w:ins w:id="414" w:author="王 敬锁" w:date="2023-05-15T15:49:00Z"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m:t>x,y</m:t>
                            </w:ins>
                          </m:r>
                        </m:e>
                      </m:d>
                      <m:r>
                        <w:ins w:id="415" w:author="王 敬锁" w:date="2023-05-15T15:49:00Z">
                          <w:rPr>
                            <w:rFonts w:ascii="Cambria Math" w:hAnsi="Cambria Math"/>
                            <w:color w:val="000000"/>
                            <w:sz w:val="24"/>
                            <w:szCs w:val="28"/>
                            <w:shd w:val="clear" w:color="auto" w:fill="FFFFFF"/>
                          </w:rPr>
                          <m:t>&gt;T</m:t>
                        </w:ins>
                      </m:r>
                    </m:e>
                    <m:e>
                      <m:r>
                        <w:ins w:id="416" w:author="王 敬锁" w:date="2023-05-15T15:49:00Z">
                          <w:rPr>
                            <w:rFonts w:ascii="Cambria Math" w:hAnsi="Cambria Math"/>
                            <w:color w:val="000000"/>
                            <w:sz w:val="24"/>
                            <w:szCs w:val="28"/>
                            <w:shd w:val="clear" w:color="auto" w:fill="FFFFFF"/>
                          </w:rPr>
                          <m:t>0,</m:t>
                        </w:ins>
                      </m:r>
                      <m:sSub>
                        <m:sSubPr>
                          <m:ctrlPr>
                            <w:ins w:id="417" w:author="王 敬锁" w:date="2023-05-15T15:49:00Z"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</w:ins>
                          </m:ctrlPr>
                        </m:sSubPr>
                        <m:e>
                          <m:r>
                            <w:ins w:id="418" w:author="王 敬锁" w:date="2023-05-15T15:49:00Z"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m:t>D</m:t>
                            </w:ins>
                          </m:r>
                        </m:e>
                        <m:sub>
                          <m:r>
                            <w:ins w:id="419" w:author="王 敬锁" w:date="2023-05-15T15:49:00Z"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m:t>n</m:t>
                            </w:ins>
                          </m:r>
                        </m:sub>
                      </m:sSub>
                      <m:d>
                        <m:dPr>
                          <m:ctrlPr>
                            <w:ins w:id="420" w:author="王 敬锁" w:date="2023-05-15T15:49:00Z"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</w:ins>
                          </m:ctrlPr>
                        </m:dPr>
                        <m:e>
                          <m:r>
                            <w:ins w:id="421" w:author="王 敬锁" w:date="2023-05-15T15:49:00Z"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m:t>x,y</m:t>
                            </w:ins>
                          </m:r>
                        </m:e>
                      </m:d>
                      <m:r>
                        <w:ins w:id="422" w:author="王 敬锁" w:date="2023-05-15T15:49:00Z">
                          <w:rPr>
                            <w:rFonts w:ascii="Cambria Math" w:hAnsi="Cambria Math"/>
                            <w:color w:val="000000"/>
                            <w:sz w:val="24"/>
                            <w:szCs w:val="28"/>
                            <w:shd w:val="clear" w:color="auto" w:fill="FFFFFF"/>
                          </w:rPr>
                          <m:t>≤T</m:t>
                        </w:ins>
                      </m:r>
                    </m:e>
                  </m:eqAr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8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8"/>
                      <w:shd w:val="clear" w:color="auto" w:fill="FFFFFF"/>
                    </w:rPr>
                    <m:t>2</m:t>
                  </m:r>
                </m:e>
              </m:d>
            </m:e>
          </m:eqArr>
        </m:oMath>
      </m:oMathPara>
    </w:p>
    <w:p w:rsidR="000E178A" w:rsidRPr="000E178A" w:rsidRDefault="000E178A" w:rsidP="00B07106">
      <w:pPr>
        <w:rPr>
          <w:rFonts w:ascii="Helvetica" w:hAnsi="Helvetica"/>
          <w:color w:val="000000"/>
          <w:sz w:val="24"/>
          <w:szCs w:val="28"/>
          <w:shd w:val="clear" w:color="auto" w:fill="FFFFFF"/>
        </w:rPr>
      </w:pPr>
    </w:p>
    <w:p w:rsidR="000E178A" w:rsidRPr="000E178A" w:rsidRDefault="000E178A" w:rsidP="00B07106">
      <w:pPr>
        <w:rPr>
          <w:rFonts w:ascii="Helvetica" w:hAnsi="Helvetica"/>
          <w:color w:val="000000"/>
          <w:sz w:val="24"/>
          <w:szCs w:val="28"/>
          <w:shd w:val="clear" w:color="auto" w:fill="FFFFFF"/>
        </w:rPr>
      </w:pPr>
    </w:p>
    <w:bookmarkStart w:id="423" w:name="_Hlk135344251"/>
    <w:p w:rsidR="00AD148A" w:rsidRPr="00AD148A" w:rsidRDefault="00000000" w:rsidP="00AD148A">
      <w:pPr>
        <w:spacing w:line="360" w:lineRule="auto"/>
        <w:ind w:firstLineChars="200" w:firstLine="480"/>
        <w:jc w:val="right"/>
        <w:rPr>
          <w:rFonts w:ascii="Helvetica" w:hAnsi="Helvetica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qArrPr>
            <m:e>
              <m:sSub>
                <m:sSubPr>
                  <m:ctrlPr>
                    <w:ins w:id="424" w:author="王 敬锁" w:date="2023-05-15T16:10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425" w:author="王 敬锁" w:date="2023-05-15T16:10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426" w:author="王 敬锁" w:date="2023-05-15T16:10:00Z">
                      <w:rPr>
                        <w:rFonts w:ascii="Cambria Math" w:hAnsi="Cambria Math"/>
                        <w:sz w:val="24"/>
                        <w:szCs w:val="28"/>
                      </w:rPr>
                      <m:t>n+1</m:t>
                    </w:ins>
                  </m:r>
                </m:sub>
              </m:sSub>
              <m:d>
                <m:dPr>
                  <m:ctrlPr>
                    <w:ins w:id="427" w:author="王 敬锁" w:date="2023-05-15T16:10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428" w:author="王 敬锁" w:date="2023-05-15T16:10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ins w:id="429" w:author="王 敬锁" w:date="2023-05-15T16:10:00Z">
                  <w:rPr>
                    <w:rFonts w:ascii="Cambria Math" w:hAnsi="Cambria Math"/>
                    <w:sz w:val="24"/>
                    <w:szCs w:val="28"/>
                  </w:rPr>
                  <m:t>=</m:t>
                </w:ins>
              </m:r>
              <m:d>
                <m:dPr>
                  <m:begChr m:val="|"/>
                  <m:endChr m:val="|"/>
                  <m:ctrlPr>
                    <w:ins w:id="430" w:author="王 敬锁" w:date="2023-05-15T16:10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sSub>
                    <m:sSubPr>
                      <m:ctrlPr>
                        <w:ins w:id="431" w:author="王 敬锁" w:date="2023-05-15T16:10:00Z"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w:ins>
                      </m:ctrlPr>
                    </m:sSubPr>
                    <m:e>
                      <m:r>
                        <w:ins w:id="432" w:author="王 敬锁" w:date="2023-05-15T16:10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433" w:author="王 敬锁" w:date="2023-05-15T16:10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n+1</m:t>
                        </w:ins>
                      </m:r>
                    </m:sub>
                  </m:sSub>
                  <m:d>
                    <m:dPr>
                      <m:ctrlPr>
                        <w:ins w:id="434" w:author="王 敬锁" w:date="2023-05-15T16:10:00Z"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w:ins>
                      </m:ctrlPr>
                    </m:dPr>
                    <m:e>
                      <m:r>
                        <w:ins w:id="435" w:author="王 敬锁" w:date="2023-05-15T16:10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x,y</m:t>
                        </w:ins>
                      </m:r>
                    </m:e>
                  </m:d>
                  <m:r>
                    <w:ins w:id="436" w:author="王 敬锁" w:date="2023-05-15T16:10:00Z">
                      <w:rPr>
                        <w:rFonts w:ascii="Cambria Math" w:hAnsi="Cambria Math"/>
                        <w:sz w:val="24"/>
                        <w:szCs w:val="28"/>
                      </w:rPr>
                      <m:t>-</m:t>
                    </w:ins>
                  </m:r>
                  <m:sSub>
                    <m:sSubPr>
                      <m:ctrlPr>
                        <w:ins w:id="437" w:author="王 敬锁" w:date="2023-05-15T16:10:00Z"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w:ins>
                      </m:ctrlPr>
                    </m:sSubPr>
                    <m:e>
                      <m:r>
                        <w:ins w:id="438" w:author="王 敬锁" w:date="2023-05-15T16:10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439" w:author="王 敬锁" w:date="2023-05-15T16:10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n</m:t>
                        </w:ins>
                      </m:r>
                    </m:sub>
                  </m:sSub>
                  <m:d>
                    <m:dPr>
                      <m:ctrlPr>
                        <w:ins w:id="440" w:author="王 敬锁" w:date="2023-05-15T16:10:00Z"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w:ins>
                      </m:ctrlPr>
                    </m:dPr>
                    <m:e>
                      <m:r>
                        <w:ins w:id="441" w:author="王 敬锁" w:date="2023-05-15T16:10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x,y</m:t>
                        </w:ins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e>
              </m:d>
            </m:e>
          </m:eqArr>
        </m:oMath>
      </m:oMathPara>
    </w:p>
    <w:bookmarkEnd w:id="423"/>
    <w:p w:rsidR="00AD148A" w:rsidRPr="00AD148A" w:rsidRDefault="00AD148A" w:rsidP="00AD148A">
      <w:pPr>
        <w:spacing w:line="360" w:lineRule="auto"/>
        <w:ind w:firstLineChars="200" w:firstLine="420"/>
        <w:jc w:val="right"/>
        <w:rPr>
          <w:rFonts w:ascii="Helvetica" w:hAnsi="Helvetica"/>
        </w:rPr>
      </w:pPr>
      <w:r>
        <w:t xml:space="preserve">                </w:t>
      </w:r>
      <w:r w:rsidRPr="003A76FD"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3</w:t>
      </w:r>
      <w:r w:rsidRPr="003A76FD">
        <w:rPr>
          <w:rFonts w:hint="eastAsia"/>
          <w:sz w:val="24"/>
          <w:szCs w:val="32"/>
        </w:rPr>
        <w:t>）</w:t>
      </w:r>
    </w:p>
    <w:bookmarkStart w:id="442" w:name="_Hlk135344288"/>
    <w:p w:rsidR="00AD148A" w:rsidRPr="00AD148A" w:rsidRDefault="00000000" w:rsidP="00AD148A">
      <w:pPr>
        <w:spacing w:line="360" w:lineRule="auto"/>
        <w:ind w:firstLineChars="200" w:firstLine="480"/>
        <w:jc w:val="right"/>
        <w:rPr>
          <w:rFonts w:ascii="Helvetica" w:hAnsi="Helvetica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qArrPr>
            <m:e>
              <m:sSub>
                <m:sSubPr>
                  <m:ctrlPr>
                    <w:ins w:id="443" w:author="王 敬锁" w:date="2023-05-15T16:11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444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445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w:ins>
                  </m:r>
                </m:sub>
              </m:sSub>
              <m:d>
                <m:dPr>
                  <m:ctrlPr>
                    <w:ins w:id="446" w:author="王 敬锁" w:date="2023-05-15T16:11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447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ins w:id="448" w:author="王 敬锁" w:date="2023-05-15T16:11:00Z">
                  <w:rPr>
                    <w:rFonts w:ascii="Cambria Math" w:hAnsi="Cambria Math"/>
                    <w:sz w:val="24"/>
                    <w:szCs w:val="28"/>
                  </w:rPr>
                  <m:t>=</m:t>
                </w:ins>
              </m:r>
              <m:sSub>
                <m:sSubPr>
                  <m:ctrlPr>
                    <w:ins w:id="449" w:author="王 敬锁" w:date="2023-05-15T16:11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450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w:ins>
                  </m:r>
                </m:e>
                <m:sub>
                  <m:r>
                    <w:ins w:id="451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w:ins>
                  </m:r>
                </m:sub>
              </m:sSub>
              <m:d>
                <m:dPr>
                  <m:ctrlPr>
                    <w:ins w:id="452" w:author="王 敬锁" w:date="2023-05-15T16:11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453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ins w:id="454" w:author="王 敬锁" w:date="2023-05-15T16:11:00Z">
                  <w:rPr>
                    <w:rFonts w:ascii="Cambria Math" w:hAnsi="Cambria Math"/>
                    <w:sz w:val="24"/>
                    <w:szCs w:val="28"/>
                  </w:rPr>
                  <m:t>-</m:t>
                </w:ins>
              </m:r>
              <m:sSub>
                <m:sSubPr>
                  <m:ctrlPr>
                    <w:ins w:id="455" w:author="王 敬锁" w:date="2023-05-15T16:11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456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f</m:t>
                    </w:ins>
                  </m:r>
                </m:e>
                <m:sub>
                  <m:r>
                    <w:ins w:id="457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n-1</m:t>
                    </w:ins>
                  </m:r>
                </m:sub>
              </m:sSub>
              <m:d>
                <m:dPr>
                  <m:ctrlPr>
                    <w:ins w:id="458" w:author="王 敬锁" w:date="2023-05-15T16:11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459" w:author="王 敬锁" w:date="2023-05-15T16:11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4</m:t>
                  </m:r>
                </m:e>
              </m:d>
            </m:e>
          </m:eqArr>
        </m:oMath>
      </m:oMathPara>
    </w:p>
    <w:bookmarkEnd w:id="442"/>
    <w:p w:rsidR="00AD148A" w:rsidRPr="00AD148A" w:rsidRDefault="00AD148A" w:rsidP="00AD148A">
      <w:pPr>
        <w:spacing w:line="360" w:lineRule="auto"/>
        <w:ind w:firstLineChars="200" w:firstLine="420"/>
        <w:jc w:val="right"/>
        <w:rPr>
          <w:rFonts w:ascii="Helvetica" w:hAnsi="Helvetica"/>
        </w:rPr>
      </w:pPr>
      <w:r>
        <w:t xml:space="preserve">                  </w:t>
      </w:r>
      <w:r w:rsidRPr="002B1E68">
        <w:rPr>
          <w:rFonts w:hint="eastAsia"/>
          <w:sz w:val="24"/>
          <w:szCs w:val="32"/>
        </w:rPr>
        <w:t>（4）</w:t>
      </w:r>
    </w:p>
    <w:p w:rsidR="00135E91" w:rsidRPr="00135E91" w:rsidRDefault="00000000" w:rsidP="00AD148A">
      <w:pPr>
        <w:spacing w:line="360" w:lineRule="auto"/>
        <w:ind w:firstLineChars="200" w:firstLine="480"/>
        <w:jc w:val="right"/>
        <w:rPr>
          <w:rFonts w:ascii="Helvetica" w:hAnsi="Helvetica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qArrPr>
            <m:e>
              <m:sSub>
                <m:sSubPr>
                  <m:ctrlPr>
                    <w:ins w:id="460" w:author="王 敬锁" w:date="2023-05-15T16:13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461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462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w:ins>
                  </m:r>
                </m:sub>
              </m:sSub>
              <m:d>
                <m:dPr>
                  <m:ctrlPr>
                    <w:ins w:id="463" w:author="王 敬锁" w:date="2023-05-15T16:13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464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ins w:id="465" w:author="王 敬锁" w:date="2023-05-15T16:13:00Z">
                  <w:rPr>
                    <w:rFonts w:ascii="Cambria Math" w:hAnsi="Cambria Math"/>
                    <w:sz w:val="24"/>
                    <w:szCs w:val="28"/>
                  </w:rPr>
                  <m:t>=</m:t>
                </w:ins>
              </m:r>
              <m:sSub>
                <m:sSubPr>
                  <m:ctrlPr>
                    <w:ins w:id="466" w:author="王 敬锁" w:date="2023-05-15T16:13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467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468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n+1</m:t>
                    </w:ins>
                  </m:r>
                </m:sub>
              </m:sSub>
              <m:d>
                <m:dPr>
                  <m:ctrlPr>
                    <w:ins w:id="469" w:author="王 敬锁" w:date="2023-05-15T16:13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470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ins w:id="471" w:author="王 敬锁" w:date="2023-05-15T16:13:00Z">
                  <w:rPr>
                    <w:rFonts w:ascii="Cambria Math" w:hAnsi="Cambria Math"/>
                    <w:sz w:val="24"/>
                    <w:szCs w:val="28"/>
                  </w:rPr>
                  <m:t>&amp;</m:t>
                </w:ins>
              </m:r>
              <m:sSub>
                <m:sSubPr>
                  <m:ctrlPr>
                    <w:ins w:id="472" w:author="王 敬锁" w:date="2023-05-15T16:13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&amp;</m:t>
                  </m:r>
                  <m:r>
                    <w:ins w:id="473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474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w:ins>
                  </m:r>
                </m:sub>
              </m:sSub>
              <m:d>
                <m:dPr>
                  <m:ctrlPr>
                    <w:ins w:id="475" w:author="王 敬锁" w:date="2023-05-15T16:13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476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5</m:t>
                  </m:r>
                </m:e>
              </m:d>
            </m:e>
          </m:eqArr>
        </m:oMath>
      </m:oMathPara>
    </w:p>
    <w:p w:rsidR="00AD148A" w:rsidRPr="00135E91" w:rsidRDefault="00AD148A" w:rsidP="00AD148A">
      <w:pPr>
        <w:spacing w:line="360" w:lineRule="auto"/>
        <w:ind w:firstLineChars="200" w:firstLine="420"/>
        <w:jc w:val="right"/>
        <w:rPr>
          <w:rFonts w:ascii="Helvetica" w:hAnsi="Helvetica"/>
          <w:sz w:val="32"/>
          <w:szCs w:val="32"/>
        </w:rPr>
      </w:pPr>
      <w:r>
        <w:t xml:space="preserve">                 </w:t>
      </w:r>
      <w:r w:rsidRPr="001073EF">
        <w:rPr>
          <w:rFonts w:hint="eastAsia"/>
          <w:sz w:val="24"/>
          <w:szCs w:val="32"/>
        </w:rPr>
        <w:t>（5）</w:t>
      </w:r>
    </w:p>
    <w:p w:rsidR="000E178A" w:rsidRDefault="000E178A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D83D5B" w:rsidRDefault="00D83D5B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D83D5B" w:rsidRDefault="00D83D5B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bookmarkStart w:id="477" w:name="_Hlk135344440"/>
    <w:p w:rsidR="00D83D5B" w:rsidRPr="00D83D5B" w:rsidRDefault="00000000" w:rsidP="00D83D5B">
      <w:pPr>
        <w:spacing w:line="360" w:lineRule="auto"/>
        <w:ind w:firstLineChars="200" w:firstLine="480"/>
        <w:jc w:val="right"/>
        <w:rPr>
          <w:rFonts w:ascii="Helvetica" w:hAnsi="Helvetica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ins w:id="478" w:author="王 敬锁" w:date="2023-05-15T16:31:00Z">
                      <w:rPr>
                        <w:rFonts w:ascii="Cambria Math" w:hAnsi="Cambria Math"/>
                        <w:i/>
                        <w:sz w:val="24"/>
                      </w:rPr>
                    </w:ins>
                  </m:ctrlPr>
                </m:sSubPr>
                <m:e>
                  <m:r>
                    <w:ins w:id="479" w:author="王 敬锁" w:date="2023-05-15T16:31:00Z">
                      <w:rPr>
                        <w:rFonts w:ascii="Cambria Math" w:hAnsi="Cambria Math"/>
                        <w:sz w:val="24"/>
                      </w:rPr>
                      <m:t>d</m:t>
                    </w:ins>
                  </m:r>
                </m:e>
                <m:sub>
                  <m:r>
                    <w:ins w:id="480" w:author="王 敬锁" w:date="2023-05-15T16:31:00Z">
                      <w:rPr>
                        <w:rFonts w:ascii="Cambria Math" w:hAnsi="Cambria Math"/>
                        <w:sz w:val="24"/>
                      </w:rPr>
                      <m:t>13</m:t>
                    </w:ins>
                  </m:r>
                </m:sub>
              </m:sSub>
              <m:d>
                <m:dPr>
                  <m:ctrlPr>
                    <w:ins w:id="481" w:author="王 敬锁" w:date="2023-05-15T16:31:00Z">
                      <w:rPr>
                        <w:rFonts w:ascii="Cambria Math" w:hAnsi="Cambria Math"/>
                        <w:i/>
                        <w:sz w:val="24"/>
                      </w:rPr>
                    </w:ins>
                  </m:ctrlPr>
                </m:dPr>
                <m:e>
                  <m:r>
                    <w:ins w:id="482" w:author="王 敬锁" w:date="2023-05-15T16:31:00Z">
                      <w:rPr>
                        <w:rFonts w:ascii="Cambria Math" w:hAnsi="Cambria Math"/>
                        <w:sz w:val="24"/>
                      </w:rPr>
                      <m:t>x,y</m:t>
                    </w:ins>
                  </m:r>
                </m:e>
              </m:d>
              <m:r>
                <w:ins w:id="483" w:author="王 敬锁" w:date="2023-05-15T16:31:00Z">
                  <w:rPr>
                    <w:rFonts w:ascii="Cambria Math" w:hAnsi="Cambria Math"/>
                    <w:sz w:val="24"/>
                  </w:rPr>
                  <m:t>=</m:t>
                </w:ins>
              </m:r>
              <m:d>
                <m:dPr>
                  <m:begChr m:val="|"/>
                  <m:endChr m:val="|"/>
                  <m:ctrlPr>
                    <w:ins w:id="484" w:author="王 敬锁" w:date="2023-05-15T16:31:00Z">
                      <w:rPr>
                        <w:rFonts w:ascii="Cambria Math" w:hAnsi="Cambria Math"/>
                        <w:i/>
                        <w:sz w:val="24"/>
                      </w:rPr>
                    </w:ins>
                  </m:ctrlPr>
                </m:dPr>
                <m:e>
                  <m:sSub>
                    <m:sSubPr>
                      <m:ctrlPr>
                        <w:ins w:id="485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sSubPr>
                    <m:e>
                      <m:r>
                        <w:ins w:id="486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f</m:t>
                        </w:ins>
                      </m:r>
                    </m:e>
                    <m:sub>
                      <m:r>
                        <w:ins w:id="487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k</m:t>
                        </w:ins>
                      </m:r>
                    </m:sub>
                  </m:sSub>
                  <m:d>
                    <m:dPr>
                      <m:ctrlPr>
                        <w:ins w:id="488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dPr>
                    <m:e>
                      <m:r>
                        <w:ins w:id="489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x,y</m:t>
                        </w:ins>
                      </m:r>
                    </m:e>
                  </m:d>
                  <m:r>
                    <w:ins w:id="490" w:author="王 敬锁" w:date="2023-05-15T16:31:00Z">
                      <w:rPr>
                        <w:rFonts w:ascii="Cambria Math" w:hAnsi="Cambria Math"/>
                        <w:sz w:val="24"/>
                      </w:rPr>
                      <m:t>-</m:t>
                    </w:ins>
                  </m:r>
                  <m:sSub>
                    <m:sSubPr>
                      <m:ctrlPr>
                        <w:ins w:id="491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sSubPr>
                    <m:e>
                      <m:r>
                        <w:ins w:id="492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f</m:t>
                        </w:ins>
                      </m:r>
                    </m:e>
                    <m:sub>
                      <m:r>
                        <w:ins w:id="493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k-2</m:t>
                        </w:ins>
                      </m:r>
                    </m:sub>
                  </m:sSub>
                  <m:d>
                    <m:dPr>
                      <m:ctrlPr>
                        <w:ins w:id="494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dPr>
                    <m:e>
                      <m:r>
                        <w:ins w:id="495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x,y</m:t>
                        </w:ins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d>
            </m:e>
          </m:eqArr>
        </m:oMath>
      </m:oMathPara>
    </w:p>
    <w:p w:rsidR="00D83D5B" w:rsidRPr="00D83D5B" w:rsidRDefault="00000000" w:rsidP="00D83D5B">
      <w:pPr>
        <w:spacing w:line="360" w:lineRule="auto"/>
        <w:ind w:firstLineChars="200" w:firstLine="480"/>
        <w:jc w:val="right"/>
        <w:rPr>
          <w:rFonts w:ascii="Helvetica" w:hAnsi="Helvetica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ins w:id="496" w:author="王 敬锁" w:date="2023-05-15T16:31:00Z">
                      <w:rPr>
                        <w:rFonts w:ascii="Cambria Math" w:hAnsi="Cambria Math"/>
                        <w:i/>
                        <w:sz w:val="24"/>
                      </w:rPr>
                    </w:ins>
                  </m:ctrlPr>
                </m:sSubPr>
                <m:e>
                  <m:r>
                    <w:ins w:id="497" w:author="王 敬锁" w:date="2023-05-15T16:31:00Z">
                      <w:rPr>
                        <w:rFonts w:ascii="Cambria Math" w:hAnsi="Cambria Math"/>
                        <w:sz w:val="24"/>
                      </w:rPr>
                      <m:t>d</m:t>
                    </w:ins>
                  </m:r>
                </m:e>
                <m:sub>
                  <m:r>
                    <w:ins w:id="498" w:author="王 敬锁" w:date="2023-05-15T16:31:00Z">
                      <w:rPr>
                        <w:rFonts w:ascii="Cambria Math" w:hAnsi="Cambria Math"/>
                        <w:sz w:val="24"/>
                      </w:rPr>
                      <m:t>23</m:t>
                    </w:ins>
                  </m:r>
                </m:sub>
              </m:sSub>
              <m:d>
                <m:dPr>
                  <m:ctrlPr>
                    <w:ins w:id="499" w:author="王 敬锁" w:date="2023-05-15T16:31:00Z">
                      <w:rPr>
                        <w:rFonts w:ascii="Cambria Math" w:hAnsi="Cambria Math"/>
                        <w:i/>
                        <w:sz w:val="24"/>
                      </w:rPr>
                    </w:ins>
                  </m:ctrlPr>
                </m:dPr>
                <m:e>
                  <m:r>
                    <w:ins w:id="500" w:author="王 敬锁" w:date="2023-05-15T16:31:00Z">
                      <w:rPr>
                        <w:rFonts w:ascii="Cambria Math" w:hAnsi="Cambria Math"/>
                        <w:sz w:val="24"/>
                      </w:rPr>
                      <m:t>x,y</m:t>
                    </w:ins>
                  </m:r>
                </m:e>
              </m:d>
              <m:r>
                <w:ins w:id="501" w:author="王 敬锁" w:date="2023-05-15T16:31:00Z">
                  <w:rPr>
                    <w:rFonts w:ascii="Cambria Math" w:hAnsi="Cambria Math"/>
                    <w:sz w:val="24"/>
                  </w:rPr>
                  <m:t>=</m:t>
                </w:ins>
              </m:r>
              <m:d>
                <m:dPr>
                  <m:begChr m:val="|"/>
                  <m:endChr m:val="|"/>
                  <m:ctrlPr>
                    <w:ins w:id="502" w:author="王 敬锁" w:date="2023-05-15T16:31:00Z">
                      <w:rPr>
                        <w:rFonts w:ascii="Cambria Math" w:hAnsi="Cambria Math"/>
                        <w:i/>
                        <w:sz w:val="24"/>
                      </w:rPr>
                    </w:ins>
                  </m:ctrlPr>
                </m:dPr>
                <m:e>
                  <m:sSub>
                    <m:sSubPr>
                      <m:ctrlPr>
                        <w:ins w:id="503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sSubPr>
                    <m:e>
                      <m:r>
                        <w:ins w:id="504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f</m:t>
                        </w:ins>
                      </m:r>
                    </m:e>
                    <m:sub>
                      <m:r>
                        <w:ins w:id="505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k</m:t>
                        </w:ins>
                      </m:r>
                    </m:sub>
                  </m:sSub>
                  <m:d>
                    <m:dPr>
                      <m:ctrlPr>
                        <w:ins w:id="506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dPr>
                    <m:e>
                      <m:r>
                        <w:ins w:id="507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x,y</m:t>
                        </w:ins>
                      </m:r>
                    </m:e>
                  </m:d>
                  <m:r>
                    <w:ins w:id="508" w:author="王 敬锁" w:date="2023-05-15T16:31:00Z">
                      <w:rPr>
                        <w:rFonts w:ascii="Cambria Math" w:hAnsi="Cambria Math"/>
                        <w:sz w:val="24"/>
                      </w:rPr>
                      <m:t>-</m:t>
                    </w:ins>
                  </m:r>
                  <m:sSub>
                    <m:sSubPr>
                      <m:ctrlPr>
                        <w:ins w:id="509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sSubPr>
                    <m:e>
                      <m:r>
                        <w:ins w:id="510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f</m:t>
                        </w:ins>
                      </m:r>
                    </m:e>
                    <m:sub>
                      <m:r>
                        <w:ins w:id="511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k-1</m:t>
                        </w:ins>
                      </m:r>
                    </m:sub>
                  </m:sSub>
                  <m:d>
                    <m:dPr>
                      <m:ctrlPr>
                        <w:ins w:id="512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dPr>
                    <m:e>
                      <m:r>
                        <w:ins w:id="513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x,y</m:t>
                        </w:ins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d>
            </m:e>
          </m:eqArr>
        </m:oMath>
      </m:oMathPara>
    </w:p>
    <w:p w:rsidR="00D83D5B" w:rsidRPr="00D83D5B" w:rsidRDefault="00000000" w:rsidP="00D83D5B">
      <w:pPr>
        <w:spacing w:line="360" w:lineRule="auto"/>
        <w:ind w:firstLineChars="200" w:firstLine="480"/>
        <w:jc w:val="right"/>
        <w:rPr>
          <w:rFonts w:ascii="Helvetica" w:hAnsi="Helvetica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ins w:id="514" w:author="王 敬锁" w:date="2023-05-15T16:31:00Z">
                      <w:rPr>
                        <w:rFonts w:ascii="Cambria Math" w:hAnsi="Cambria Math"/>
                        <w:i/>
                        <w:sz w:val="24"/>
                      </w:rPr>
                    </w:ins>
                  </m:ctrlPr>
                </m:sSubPr>
                <m:e>
                  <m:r>
                    <w:ins w:id="515" w:author="王 敬锁" w:date="2023-05-15T16:31:00Z">
                      <w:rPr>
                        <w:rFonts w:ascii="Cambria Math" w:hAnsi="Cambria Math"/>
                        <w:sz w:val="24"/>
                      </w:rPr>
                      <m:t>d</m:t>
                    </w:ins>
                  </m:r>
                </m:e>
                <m:sub>
                  <m:r>
                    <w:ins w:id="516" w:author="王 敬锁" w:date="2023-05-15T16:31:00Z">
                      <w:rPr>
                        <w:rFonts w:ascii="Cambria Math" w:hAnsi="Cambria Math"/>
                        <w:sz w:val="24"/>
                      </w:rPr>
                      <m:t>34</m:t>
                    </w:ins>
                  </m:r>
                </m:sub>
              </m:sSub>
              <m:d>
                <m:dPr>
                  <m:ctrlPr>
                    <w:ins w:id="517" w:author="王 敬锁" w:date="2023-05-15T16:31:00Z">
                      <w:rPr>
                        <w:rFonts w:ascii="Cambria Math" w:hAnsi="Cambria Math"/>
                        <w:i/>
                        <w:sz w:val="24"/>
                      </w:rPr>
                    </w:ins>
                  </m:ctrlPr>
                </m:dPr>
                <m:e>
                  <m:r>
                    <w:ins w:id="518" w:author="王 敬锁" w:date="2023-05-15T16:31:00Z">
                      <w:rPr>
                        <w:rFonts w:ascii="Cambria Math" w:hAnsi="Cambria Math"/>
                        <w:sz w:val="24"/>
                      </w:rPr>
                      <m:t>x,y</m:t>
                    </w:ins>
                  </m:r>
                </m:e>
              </m:d>
              <m:r>
                <w:ins w:id="519" w:author="王 敬锁" w:date="2023-05-15T16:31:00Z">
                  <w:rPr>
                    <w:rFonts w:ascii="Cambria Math" w:hAnsi="Cambria Math"/>
                    <w:sz w:val="24"/>
                  </w:rPr>
                  <m:t>=</m:t>
                </w:ins>
              </m:r>
              <m:d>
                <m:dPr>
                  <m:begChr m:val="|"/>
                  <m:endChr m:val="|"/>
                  <m:ctrlPr>
                    <w:ins w:id="520" w:author="王 敬锁" w:date="2023-05-15T16:31:00Z">
                      <w:rPr>
                        <w:rFonts w:ascii="Cambria Math" w:hAnsi="Cambria Math"/>
                        <w:i/>
                        <w:sz w:val="24"/>
                      </w:rPr>
                    </w:ins>
                  </m:ctrlPr>
                </m:dPr>
                <m:e>
                  <m:sSub>
                    <m:sSubPr>
                      <m:ctrlPr>
                        <w:ins w:id="521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sSubPr>
                    <m:e>
                      <m:r>
                        <w:ins w:id="522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f</m:t>
                        </w:ins>
                      </m:r>
                    </m:e>
                    <m:sub>
                      <m:r>
                        <w:ins w:id="523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k</m:t>
                        </w:ins>
                      </m:r>
                    </m:sub>
                  </m:sSub>
                  <m:d>
                    <m:dPr>
                      <m:ctrlPr>
                        <w:ins w:id="524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dPr>
                    <m:e>
                      <m:r>
                        <w:ins w:id="525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x,y</m:t>
                        </w:ins>
                      </m:r>
                    </m:e>
                  </m:d>
                  <m:r>
                    <w:ins w:id="526" w:author="王 敬锁" w:date="2023-05-15T16:31:00Z">
                      <w:rPr>
                        <w:rFonts w:ascii="Cambria Math" w:hAnsi="Cambria Math"/>
                        <w:sz w:val="24"/>
                      </w:rPr>
                      <m:t>-</m:t>
                    </w:ins>
                  </m:r>
                  <m:sSub>
                    <m:sSubPr>
                      <m:ctrlPr>
                        <w:ins w:id="527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sSubPr>
                    <m:e>
                      <m:r>
                        <w:ins w:id="528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f</m:t>
                        </w:ins>
                      </m:r>
                    </m:e>
                    <m:sub>
                      <m:r>
                        <w:ins w:id="529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k+1</m:t>
                        </w:ins>
                      </m:r>
                    </m:sub>
                  </m:sSub>
                  <m:d>
                    <m:dPr>
                      <m:ctrlPr>
                        <w:ins w:id="530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dPr>
                    <m:e>
                      <m:r>
                        <w:ins w:id="531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x,y</m:t>
                        </w:ins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</m:d>
            </m:e>
          </m:eqArr>
        </m:oMath>
      </m:oMathPara>
    </w:p>
    <w:p w:rsidR="00D83D5B" w:rsidRPr="00D83D5B" w:rsidRDefault="00000000" w:rsidP="00D83D5B">
      <w:pPr>
        <w:spacing w:line="360" w:lineRule="auto"/>
        <w:ind w:firstLineChars="200" w:firstLine="480"/>
        <w:jc w:val="right"/>
        <w:rPr>
          <w:rFonts w:ascii="Helvetica" w:hAnsi="Helvetica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ins w:id="532" w:author="王 敬锁" w:date="2023-05-15T16:31:00Z">
                      <w:rPr>
                        <w:rFonts w:ascii="Cambria Math" w:hAnsi="Cambria Math"/>
                        <w:i/>
                        <w:sz w:val="24"/>
                      </w:rPr>
                    </w:ins>
                  </m:ctrlPr>
                </m:sSubPr>
                <m:e>
                  <m:r>
                    <w:ins w:id="533" w:author="王 敬锁" w:date="2023-05-15T16:31:00Z">
                      <w:rPr>
                        <w:rFonts w:ascii="Cambria Math" w:hAnsi="Cambria Math"/>
                        <w:sz w:val="24"/>
                      </w:rPr>
                      <m:t>d</m:t>
                    </w:ins>
                  </m:r>
                </m:e>
                <m:sub>
                  <m:r>
                    <w:ins w:id="534" w:author="王 敬锁" w:date="2023-05-15T16:31:00Z">
                      <w:rPr>
                        <w:rFonts w:ascii="Cambria Math" w:hAnsi="Cambria Math"/>
                        <w:sz w:val="24"/>
                      </w:rPr>
                      <m:t>35</m:t>
                    </w:ins>
                  </m:r>
                </m:sub>
              </m:sSub>
              <m:d>
                <m:dPr>
                  <m:ctrlPr>
                    <w:ins w:id="535" w:author="王 敬锁" w:date="2023-05-15T16:31:00Z">
                      <w:rPr>
                        <w:rFonts w:ascii="Cambria Math" w:hAnsi="Cambria Math"/>
                        <w:i/>
                        <w:sz w:val="24"/>
                      </w:rPr>
                    </w:ins>
                  </m:ctrlPr>
                </m:dPr>
                <m:e>
                  <m:r>
                    <w:ins w:id="536" w:author="王 敬锁" w:date="2023-05-15T16:31:00Z">
                      <w:rPr>
                        <w:rFonts w:ascii="Cambria Math" w:hAnsi="Cambria Math"/>
                        <w:sz w:val="24"/>
                      </w:rPr>
                      <m:t>x,y</m:t>
                    </w:ins>
                  </m:r>
                </m:e>
              </m:d>
              <m:r>
                <w:ins w:id="537" w:author="王 敬锁" w:date="2023-05-15T16:31:00Z">
                  <w:rPr>
                    <w:rFonts w:ascii="Cambria Math" w:hAnsi="Cambria Math"/>
                    <w:sz w:val="24"/>
                  </w:rPr>
                  <m:t>=</m:t>
                </w:ins>
              </m:r>
              <m:d>
                <m:dPr>
                  <m:begChr m:val="|"/>
                  <m:endChr m:val="|"/>
                  <m:ctrlPr>
                    <w:ins w:id="538" w:author="王 敬锁" w:date="2023-05-15T16:31:00Z">
                      <w:rPr>
                        <w:rFonts w:ascii="Cambria Math" w:hAnsi="Cambria Math"/>
                        <w:i/>
                        <w:sz w:val="24"/>
                      </w:rPr>
                    </w:ins>
                  </m:ctrlPr>
                </m:dPr>
                <m:e>
                  <m:sSub>
                    <m:sSubPr>
                      <m:ctrlPr>
                        <w:ins w:id="539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sSubPr>
                    <m:e>
                      <m:r>
                        <w:ins w:id="540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f</m:t>
                        </w:ins>
                      </m:r>
                    </m:e>
                    <m:sub>
                      <m:r>
                        <w:ins w:id="541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k</m:t>
                        </w:ins>
                      </m:r>
                    </m:sub>
                  </m:sSub>
                  <m:d>
                    <m:dPr>
                      <m:ctrlPr>
                        <w:ins w:id="542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dPr>
                    <m:e>
                      <m:r>
                        <w:ins w:id="543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x,y</m:t>
                        </w:ins>
                      </m:r>
                    </m:e>
                  </m:d>
                  <m:r>
                    <w:ins w:id="544" w:author="王 敬锁" w:date="2023-05-15T16:31:00Z">
                      <w:rPr>
                        <w:rFonts w:ascii="Cambria Math" w:hAnsi="Cambria Math"/>
                        <w:sz w:val="24"/>
                      </w:rPr>
                      <m:t>-</m:t>
                    </w:ins>
                  </m:r>
                  <m:sSub>
                    <m:sSubPr>
                      <m:ctrlPr>
                        <w:ins w:id="545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sSubPr>
                    <m:e>
                      <m:r>
                        <w:ins w:id="546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f</m:t>
                        </w:ins>
                      </m:r>
                    </m:e>
                    <m:sub>
                      <m:r>
                        <w:ins w:id="547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k+2</m:t>
                        </w:ins>
                      </m:r>
                    </m:sub>
                  </m:sSub>
                  <m:d>
                    <m:dPr>
                      <m:ctrlPr>
                        <w:ins w:id="548" w:author="王 敬锁" w:date="2023-05-15T16:31:00Z">
                          <w:rPr>
                            <w:rFonts w:ascii="Cambria Math" w:hAnsi="Cambria Math"/>
                            <w:i/>
                            <w:sz w:val="24"/>
                          </w:rPr>
                        </w:ins>
                      </m:ctrlPr>
                    </m:dPr>
                    <m:e>
                      <m:r>
                        <w:ins w:id="549" w:author="王 敬锁" w:date="2023-05-15T16:31:00Z">
                          <w:rPr>
                            <w:rFonts w:ascii="Cambria Math" w:hAnsi="Cambria Math"/>
                            <w:sz w:val="24"/>
                          </w:rPr>
                          <m:t>x,y</m:t>
                        </w:ins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e>
              </m:d>
            </m:e>
          </m:eqArr>
        </m:oMath>
      </m:oMathPara>
    </w:p>
    <w:bookmarkEnd w:id="477"/>
    <w:p w:rsidR="00D83D5B" w:rsidRDefault="00D83D5B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bookmarkStart w:id="550" w:name="_Hlk135344521"/>
    <w:p w:rsidR="00D83D5B" w:rsidRPr="00D83D5B" w:rsidRDefault="00000000" w:rsidP="00D83D5B">
      <w:pPr>
        <w:spacing w:line="360" w:lineRule="auto"/>
        <w:ind w:firstLineChars="200" w:firstLine="480"/>
        <w:jc w:val="right"/>
        <w:rPr>
          <w:rFonts w:ascii="Helvetica" w:hAnsi="Helvetica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qArrPr>
            <m:e>
              <m:sSub>
                <m:sSubPr>
                  <m:ctrlPr>
                    <w:ins w:id="551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552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553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w:ins>
                  </m:r>
                </m:sub>
              </m:sSub>
              <m:r>
                <w:ins w:id="554" w:author="王 敬锁" w:date="2023-05-15T16:35:00Z">
                  <w:rPr>
                    <w:rFonts w:ascii="Cambria Math" w:hAnsi="Cambria Math"/>
                    <w:sz w:val="24"/>
                    <w:szCs w:val="28"/>
                  </w:rPr>
                  <m:t>=</m:t>
                </w:ins>
              </m:r>
              <m:sSub>
                <m:sSubPr>
                  <m:ctrlPr>
                    <w:ins w:id="555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556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557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13</m:t>
                    </w:ins>
                  </m:r>
                </m:sub>
              </m:sSub>
              <m:d>
                <m:dPr>
                  <m:ctrlPr>
                    <w:ins w:id="558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559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nary>
                <m:naryPr>
                  <m:chr m:val="⨂"/>
                  <m:subHide m:val="1"/>
                  <m:supHide m:val="1"/>
                  <m:ctrlPr>
                    <w:ins w:id="560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</w:ins>
                  </m:ctrlPr>
                </m:naryPr>
                <m:sub>
                  <m:ctrlPr>
                    <w:ins w:id="561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ub>
                <m:sup>
                  <m:ctrlPr>
                    <w:ins w:id="562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up>
                <m:e>
                  <m:sSub>
                    <m:sSubPr>
                      <m:ctrlPr>
                        <w:ins w:id="563" w:author="王 敬锁" w:date="2023-05-15T16:35:00Z"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w:ins>
                      </m:ctrlPr>
                    </m:sSubPr>
                    <m:e>
                      <m:r>
                        <w:ins w:id="564" w:author="王 敬锁" w:date="2023-05-15T16:35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d</m:t>
                        </w:ins>
                      </m:r>
                    </m:e>
                    <m:sub>
                      <m:r>
                        <w:ins w:id="565" w:author="王 敬锁" w:date="2023-05-15T16:35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35</m:t>
                        </w:ins>
                      </m:r>
                    </m:sub>
                  </m:sSub>
                  <m:d>
                    <m:dPr>
                      <m:ctrlPr>
                        <w:ins w:id="566" w:author="王 敬锁" w:date="2023-05-15T16:35:00Z"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w:ins>
                      </m:ctrlPr>
                    </m:dPr>
                    <m:e>
                      <m:r>
                        <w:ins w:id="567" w:author="王 敬锁" w:date="2023-05-15T16:35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x,y</m:t>
                        </w:ins>
                      </m:r>
                    </m:e>
                  </m:d>
                  <m:ctrlPr>
                    <w:ins w:id="568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e>
              </m:nary>
              <m:r>
                <w:rPr>
                  <w:rFonts w:ascii="Cambria Math" w:hAnsi="Cambria Math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:rsidR="00D83D5B" w:rsidRPr="00D83D5B" w:rsidRDefault="00000000" w:rsidP="00D83D5B">
      <w:pPr>
        <w:spacing w:line="360" w:lineRule="auto"/>
        <w:ind w:firstLineChars="200" w:firstLine="480"/>
        <w:jc w:val="right"/>
        <w:rPr>
          <w:rFonts w:ascii="Helvetica" w:hAnsi="Helvetica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qArrPr>
            <m:e>
              <m:sSub>
                <m:sSubPr>
                  <m:ctrlPr>
                    <w:ins w:id="569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570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571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w:ins>
                  </m:r>
                </m:sub>
              </m:sSub>
              <m:r>
                <w:ins w:id="572" w:author="王 敬锁" w:date="2023-05-15T16:35:00Z">
                  <w:rPr>
                    <w:rFonts w:ascii="Cambria Math" w:hAnsi="Cambria Math"/>
                    <w:sz w:val="24"/>
                    <w:szCs w:val="28"/>
                  </w:rPr>
                  <m:t>=</m:t>
                </w:ins>
              </m:r>
              <m:sSub>
                <m:sSubPr>
                  <m:ctrlPr>
                    <w:ins w:id="573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574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575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23</m:t>
                    </w:ins>
                  </m:r>
                </m:sub>
              </m:sSub>
              <m:d>
                <m:dPr>
                  <m:ctrlPr>
                    <w:ins w:id="576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577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nary>
                <m:naryPr>
                  <m:chr m:val="⨂"/>
                  <m:subHide m:val="1"/>
                  <m:supHide m:val="1"/>
                  <m:ctrlPr>
                    <w:ins w:id="578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</w:ins>
                  </m:ctrlPr>
                </m:naryPr>
                <m:sub>
                  <m:ctrlPr>
                    <w:ins w:id="579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ub>
                <m:sup>
                  <m:ctrlPr>
                    <w:ins w:id="580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up>
                <m:e>
                  <m:sSub>
                    <m:sSubPr>
                      <m:ctrlPr>
                        <w:ins w:id="581" w:author="王 敬锁" w:date="2023-05-15T16:35:00Z"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w:ins>
                      </m:ctrlPr>
                    </m:sSubPr>
                    <m:e>
                      <m:r>
                        <w:ins w:id="582" w:author="王 敬锁" w:date="2023-05-15T16:35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d</m:t>
                        </w:ins>
                      </m:r>
                    </m:e>
                    <m:sub>
                      <m:r>
                        <w:ins w:id="583" w:author="王 敬锁" w:date="2023-05-15T16:35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34</m:t>
                        </w:ins>
                      </m:r>
                    </m:sub>
                  </m:sSub>
                  <m:d>
                    <m:dPr>
                      <m:ctrlPr>
                        <w:ins w:id="584" w:author="王 敬锁" w:date="2023-05-15T16:35:00Z"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w:ins>
                      </m:ctrlPr>
                    </m:dPr>
                    <m:e>
                      <m:r>
                        <w:ins w:id="585" w:author="王 敬锁" w:date="2023-05-15T16:35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x,y</m:t>
                        </w:ins>
                      </m:r>
                    </m:e>
                  </m:d>
                  <m:ctrlPr>
                    <w:ins w:id="586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e>
              </m:nary>
              <m:r>
                <w:rPr>
                  <w:rFonts w:ascii="Cambria Math" w:hAnsi="Cambria Math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11</m:t>
                  </m:r>
                </m:e>
              </m:d>
            </m:e>
          </m:eqArr>
        </m:oMath>
      </m:oMathPara>
    </w:p>
    <w:bookmarkStart w:id="587" w:name="_Hlk135344543"/>
    <w:bookmarkEnd w:id="550"/>
    <w:p w:rsidR="00D83D5B" w:rsidRPr="00D83D5B" w:rsidRDefault="00000000" w:rsidP="00D83D5B">
      <w:pPr>
        <w:spacing w:line="360" w:lineRule="auto"/>
        <w:ind w:firstLineChars="200" w:firstLine="480"/>
        <w:jc w:val="right"/>
        <w:rPr>
          <w:rFonts w:ascii="Helvetica" w:hAnsi="Helvetica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qArrPr>
            <m:e>
              <m:r>
                <w:ins w:id="588" w:author="王 敬锁" w:date="2023-05-15T16:35:00Z">
                  <w:rPr>
                    <w:rFonts w:ascii="Cambria Math" w:hAnsi="Cambria Math"/>
                    <w:sz w:val="24"/>
                    <w:szCs w:val="28"/>
                  </w:rPr>
                  <m:t>D</m:t>
                </w:ins>
              </m:r>
              <m:d>
                <m:dPr>
                  <m:ctrlPr>
                    <w:ins w:id="589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590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ins w:id="591" w:author="王 敬锁" w:date="2023-05-15T16:35:00Z">
                  <w:rPr>
                    <w:rFonts w:ascii="Cambria Math" w:hAnsi="Cambria Math"/>
                    <w:sz w:val="24"/>
                    <w:szCs w:val="28"/>
                  </w:rPr>
                  <m:t>=</m:t>
                </w:ins>
              </m:r>
              <m:sSub>
                <m:sSubPr>
                  <m:ctrlPr>
                    <w:ins w:id="592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593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594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w:ins>
                  </m:r>
                </m:sub>
              </m:sSub>
              <m:nary>
                <m:naryPr>
                  <m:chr m:val="⨁"/>
                  <m:subHide m:val="1"/>
                  <m:supHide m:val="1"/>
                  <m:ctrlPr>
                    <w:ins w:id="595" w:author="王 敬锁" w:date="2023-05-15T16:35:00Z">
                      <w:rPr>
                        <w:rFonts w:ascii="Cambria Math" w:hAnsi="Cambria Math"/>
                        <w:sz w:val="24"/>
                        <w:szCs w:val="28"/>
                      </w:rPr>
                    </w:ins>
                  </m:ctrlPr>
                </m:naryPr>
                <m:sub>
                  <m:ctrlPr>
                    <w:ins w:id="596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ub>
                <m:sup>
                  <m:ctrlPr>
                    <w:ins w:id="597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up>
                <m:e>
                  <m:sSub>
                    <m:sSubPr>
                      <m:ctrlPr>
                        <w:ins w:id="598" w:author="王 敬锁" w:date="2023-05-15T16:35:00Z"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w:ins>
                      </m:ctrlPr>
                    </m:sSubPr>
                    <m:e>
                      <m:r>
                        <w:ins w:id="599" w:author="王 敬锁" w:date="2023-05-15T16:35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d</m:t>
                        </w:ins>
                      </m:r>
                    </m:e>
                    <m:sub>
                      <m:r>
                        <w:ins w:id="600" w:author="王 敬锁" w:date="2023-05-15T16:35:00Z"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w:ins>
                      </m:r>
                    </m:sub>
                  </m:sSub>
                  <m:ctrlPr>
                    <w:ins w:id="601" w:author="王 敬锁" w:date="2023-05-15T16:35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e>
              </m:nary>
              <m:r>
                <w:rPr>
                  <w:rFonts w:ascii="Cambria Math" w:hAnsi="Cambria Math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12</m:t>
                  </m:r>
                </m:e>
              </m:d>
            </m:e>
          </m:eqArr>
        </m:oMath>
      </m:oMathPara>
    </w:p>
    <w:bookmarkEnd w:id="587"/>
    <w:p w:rsidR="00D83D5B" w:rsidRDefault="00D83D5B" w:rsidP="00D83D5B">
      <w:pPr>
        <w:spacing w:line="360" w:lineRule="auto"/>
        <w:jc w:val="center"/>
        <w:rPr>
          <w:sz w:val="24"/>
          <w:szCs w:val="32"/>
        </w:rPr>
      </w:pPr>
      <w:r w:rsidRPr="00092007">
        <w:rPr>
          <w:sz w:val="24"/>
        </w:rPr>
        <w:fldChar w:fldCharType="begin"/>
      </w:r>
      <w:r w:rsidRPr="00092007">
        <w:rPr>
          <w:sz w:val="24"/>
        </w:rPr>
        <w:instrText xml:space="preserve"> QUOTE </w:instrText>
      </w:r>
      <m:oMath>
        <m:sSub>
          <m:sSubPr>
            <m:ctrlPr>
              <w:ins w:id="602" w:author="王 敬锁" w:date="2023-05-15T16:52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sSubPr>
          <m:e>
            <m:r>
              <w:ins w:id="603" w:author="王 敬锁" w:date="2023-05-15T16:52:00Z"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f</m:t>
              </w:ins>
            </m:r>
            <m:ctrlPr>
              <w:ins w:id="604" w:author="王 敬锁" w:date="2023-05-15T16:52:00Z">
                <w:rPr>
                  <w:rFonts w:ascii="Cambria Math" w:hAnsi="Cambria Math" w:hint="eastAsia"/>
                  <w:i/>
                  <w:sz w:val="24"/>
                  <w:szCs w:val="28"/>
                </w:rPr>
              </w:ins>
            </m:ctrlPr>
          </m:e>
          <m:sub>
            <m:r>
              <w:ins w:id="605" w:author="王 敬锁" w:date="2023-05-15T16:52:00Z"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k+4</m:t>
              </w:ins>
            </m:r>
          </m:sub>
        </m:sSub>
        <m:d>
          <m:dPr>
            <m:begChr m:val="（"/>
            <m:endChr m:val="）"/>
            <m:ctrlPr>
              <w:ins w:id="606" w:author="王 敬锁" w:date="2023-05-15T16:52:00Z">
                <w:rPr>
                  <w:rFonts w:ascii="Cambria Math" w:hAnsi="Cambria Math"/>
                  <w:i/>
                  <w:sz w:val="24"/>
                  <w:szCs w:val="28"/>
                </w:rPr>
              </w:ins>
            </m:ctrlPr>
          </m:dPr>
          <m:e>
            <m:r>
              <w:ins w:id="607" w:author="王 敬锁" w:date="2023-05-15T16:52:00Z"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x</m:t>
              </w:ins>
            </m:r>
            <m:r>
              <w:ins w:id="608" w:author="王 敬锁" w:date="2023-05-15T16:52:00Z"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,y</m:t>
              </w:ins>
            </m:r>
          </m:e>
        </m:d>
      </m:oMath>
      <w:r w:rsidRPr="00092007">
        <w:rPr>
          <w:sz w:val="24"/>
        </w:rPr>
        <w:instrText xml:space="preserve"> </w:instrText>
      </w:r>
      <w:r w:rsidR="00000000">
        <w:rPr>
          <w:sz w:val="24"/>
        </w:rPr>
        <w:fldChar w:fldCharType="separate"/>
      </w:r>
      <w:r w:rsidRPr="00092007">
        <w:rPr>
          <w:sz w:val="24"/>
        </w:rPr>
        <w:fldChar w:fldCharType="end"/>
      </w:r>
      <w:r w:rsidRPr="00C60EA8">
        <w:rPr>
          <w:noProof/>
        </w:rPr>
        <w:drawing>
          <wp:inline distT="0" distB="0" distL="0" distR="0">
            <wp:extent cx="4362450" cy="400050"/>
            <wp:effectExtent l="0" t="0" r="0" b="0"/>
            <wp:docPr id="387637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89"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3</w:t>
      </w:r>
      <w:r w:rsidRPr="00366689">
        <w:rPr>
          <w:rFonts w:hint="eastAsia"/>
          <w:sz w:val="24"/>
          <w:szCs w:val="32"/>
        </w:rPr>
        <w:t>）</w:t>
      </w:r>
    </w:p>
    <w:p w:rsidR="0072240B" w:rsidRDefault="0072240B" w:rsidP="00D83D5B">
      <w:pPr>
        <w:spacing w:line="360" w:lineRule="auto"/>
        <w:jc w:val="center"/>
        <w:rPr>
          <w:sz w:val="24"/>
          <w:szCs w:val="32"/>
        </w:rPr>
      </w:pPr>
    </w:p>
    <w:bookmarkStart w:id="609" w:name="_Hlk135345016"/>
    <w:p w:rsidR="008D3B4D" w:rsidRPr="008D3B4D" w:rsidRDefault="00000000" w:rsidP="008D3B4D">
      <w:pPr>
        <w:spacing w:line="360" w:lineRule="auto"/>
        <w:ind w:firstLineChars="200" w:firstLine="480"/>
        <w:jc w:val="right"/>
        <w:rPr>
          <w:color w:val="333333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333333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hint="eastAsia"/>
                  <w:color w:val="333333"/>
                  <w:sz w:val="24"/>
                  <w:szCs w:val="24"/>
                </w:rPr>
                <m:t>db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333333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hAnsi="Cambria Math" w:hint="eastAsia"/>
                      <w:i/>
                      <w:color w:val="333333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333333"/>
                      <w:sz w:val="24"/>
                      <w:szCs w:val="24"/>
                    </w:rPr>
                    <m:t>nk</m:t>
                  </m:r>
                </m:sub>
              </m:sSub>
              <m:r>
                <w:rPr>
                  <w:rFonts w:ascii="Cambria Math" w:hAnsi="Cambria Math"/>
                  <w:color w:val="333333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333333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1   dnor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nk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nk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0   dnor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nk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nk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color w:val="333333"/>
                  <w:sz w:val="24"/>
                  <w:szCs w:val="24"/>
                </w:rPr>
                <m:t xml:space="preserve"> 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4"/>
                    </w:rPr>
                    <m:t>16</m:t>
                  </m:r>
                </m:e>
              </m:d>
            </m:e>
          </m:eqArr>
        </m:oMath>
      </m:oMathPara>
    </w:p>
    <w:bookmarkEnd w:id="609"/>
    <w:p w:rsidR="008D3B4D" w:rsidRPr="008D3B4D" w:rsidRDefault="008D3B4D" w:rsidP="008D3B4D">
      <w:pPr>
        <w:spacing w:line="360" w:lineRule="auto"/>
        <w:ind w:firstLineChars="200" w:firstLine="480"/>
        <w:jc w:val="right"/>
        <w:rPr>
          <w:sz w:val="24"/>
          <w:szCs w:val="24"/>
        </w:rPr>
      </w:pPr>
      <w:r w:rsidRPr="008D3B4D">
        <w:rPr>
          <w:sz w:val="24"/>
          <w:szCs w:val="24"/>
        </w:rPr>
        <w:t xml:space="preserve">                  (16)</w:t>
      </w:r>
    </w:p>
    <w:p w:rsidR="0072240B" w:rsidRPr="008D3B4D" w:rsidRDefault="0072240B" w:rsidP="00D83D5B">
      <w:pPr>
        <w:spacing w:line="360" w:lineRule="auto"/>
        <w:jc w:val="center"/>
        <w:rPr>
          <w:sz w:val="24"/>
          <w:szCs w:val="32"/>
        </w:rPr>
      </w:pPr>
    </w:p>
    <w:bookmarkStart w:id="610" w:name="_Hlk135345059"/>
    <w:p w:rsidR="008D3B4D" w:rsidRPr="008D3B4D" w:rsidRDefault="00000000" w:rsidP="008D3B4D">
      <w:pPr>
        <w:spacing w:line="360" w:lineRule="auto"/>
        <w:ind w:firstLineChars="200" w:firstLine="480"/>
        <w:jc w:val="right"/>
        <w:rPr>
          <w:color w:val="333333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333333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4"/>
                      <w:szCs w:val="24"/>
                    </w:rPr>
                    <m:t>nk</m:t>
                  </m:r>
                </m:sub>
              </m:sSub>
              <m:r>
                <w:rPr>
                  <w:rFonts w:ascii="Cambria Math" w:hAnsi="Cambria Math"/>
                  <w:color w:val="333333"/>
                  <w:sz w:val="24"/>
                  <w:szCs w:val="24"/>
                </w:rPr>
                <m:t>=mean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4"/>
                    </w:rPr>
                    <m:t>mean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dnor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4"/>
                              <w:szCs w:val="24"/>
                            </w:rPr>
                            <m:t>nk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color w:val="333333"/>
                  <w:sz w:val="24"/>
                  <w:szCs w:val="24"/>
                </w:rPr>
                <m:t>+4*std2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4"/>
                    </w:rPr>
                    <m:t>dnor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4"/>
                          <w:szCs w:val="24"/>
                        </w:rPr>
                        <m:t>nk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333333"/>
                  <w:sz w:val="24"/>
                  <w:szCs w:val="24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4"/>
                    </w:rPr>
                    <m:t>17</m:t>
                  </m:r>
                </m:e>
              </m:d>
            </m:e>
          </m:eqArr>
        </m:oMath>
      </m:oMathPara>
    </w:p>
    <w:bookmarkEnd w:id="610"/>
    <w:p w:rsidR="008D3B4D" w:rsidRPr="008D3B4D" w:rsidRDefault="008D3B4D" w:rsidP="008D3B4D">
      <w:pPr>
        <w:spacing w:line="360" w:lineRule="auto"/>
        <w:ind w:firstLineChars="200" w:firstLine="480"/>
        <w:jc w:val="right"/>
        <w:rPr>
          <w:sz w:val="24"/>
          <w:szCs w:val="24"/>
        </w:rPr>
      </w:pPr>
      <w:r w:rsidRPr="008D3B4D">
        <w:rPr>
          <w:sz w:val="24"/>
          <w:szCs w:val="24"/>
        </w:rPr>
        <w:t xml:space="preserve">      (17)</w:t>
      </w:r>
    </w:p>
    <w:p w:rsidR="0072240B" w:rsidRPr="008D3B4D" w:rsidRDefault="0072240B" w:rsidP="00D83D5B">
      <w:pPr>
        <w:spacing w:line="360" w:lineRule="auto"/>
        <w:jc w:val="center"/>
        <w:rPr>
          <w:rFonts w:ascii="宋体" w:eastAsia="宋体" w:hAnsi="宋体"/>
          <w:sz w:val="24"/>
          <w:szCs w:val="32"/>
        </w:rPr>
      </w:pPr>
    </w:p>
    <w:bookmarkStart w:id="611" w:name="_Hlk135345146"/>
    <w:p w:rsidR="008D3B4D" w:rsidRPr="008D3B4D" w:rsidRDefault="00000000" w:rsidP="008D3B4D">
      <w:pPr>
        <w:spacing w:line="360" w:lineRule="auto"/>
        <w:ind w:firstLineChars="200" w:firstLine="580"/>
        <w:jc w:val="right"/>
        <w:rPr>
          <w:rFonts w:ascii="宋体" w:eastAsia="宋体" w:hAnsi="宋体"/>
          <w:iCs/>
          <w:color w:val="333333"/>
          <w:sz w:val="29"/>
          <w:szCs w:val="29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333333"/>
                  <w:sz w:val="29"/>
                  <w:szCs w:val="29"/>
                  <w:shd w:val="clear" w:color="auto" w:fill="FFFFFF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"/>
                  <w:szCs w:val="2"/>
                  <w:shd w:val="clear" w:color="auto" w:fill="FFFFFF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db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"/>
                  <w:szCs w:val="2"/>
                  <w:shd w:val="clear" w:color="auto" w:fill="FFFFFF"/>
                </w:rPr>
                <m:t>​</m:t>
              </m:r>
              <m:d>
                <m:dPr>
                  <m:ctrl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color w:val="333333"/>
                  <w:sz w:val="29"/>
                  <w:szCs w:val="29"/>
                  <w:shd w:val="clear" w:color="auto" w:fill="FFFFFF"/>
                </w:rPr>
                <m:t>⊕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db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2</m:t>
                  </m:r>
                  <m: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"/>
                  <w:szCs w:val="2"/>
                  <w:shd w:val="clear" w:color="auto" w:fill="FFFFFF"/>
                </w:rPr>
                <m:t>​</m:t>
              </m:r>
              <m:d>
                <m:dPr>
                  <m:ctrl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color w:val="333333"/>
                  <w:sz w:val="29"/>
                  <w:szCs w:val="29"/>
                  <w:shd w:val="clear" w:color="auto" w:fill="FFFFFF"/>
                </w:rPr>
                <m:t>⊕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db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3</m:t>
                  </m:r>
                  <m: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"/>
                  <w:szCs w:val="2"/>
                  <w:shd w:val="clear" w:color="auto" w:fill="FFFFFF"/>
                </w:rPr>
                <m:t>​</m:t>
              </m:r>
              <m:d>
                <m:dPr>
                  <m:ctrl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color w:val="333333"/>
                  <w:sz w:val="29"/>
                  <w:szCs w:val="29"/>
                  <w:shd w:val="clear" w:color="auto" w:fill="FFFFFF"/>
                </w:rPr>
                <m:t>⊕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db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4</m:t>
                  </m:r>
                  <m: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"/>
                  <w:szCs w:val="2"/>
                  <w:shd w:val="clear" w:color="auto" w:fill="FFFFFF"/>
                </w:rPr>
                <m:t>​</m:t>
              </m:r>
              <m:d>
                <m:dPr>
                  <m:ctrl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18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333333"/>
                  <w:sz w:val="29"/>
                  <w:szCs w:val="29"/>
                  <w:shd w:val="clear" w:color="auto" w:fill="FFFFFF"/>
                </w:rPr>
              </m:ctrlPr>
            </m:e>
          </m:eqArr>
        </m:oMath>
      </m:oMathPara>
    </w:p>
    <w:bookmarkEnd w:id="611"/>
    <w:p w:rsidR="008D3B4D" w:rsidRPr="008D3B4D" w:rsidRDefault="008D3B4D" w:rsidP="008D3B4D">
      <w:pPr>
        <w:spacing w:line="360" w:lineRule="auto"/>
        <w:ind w:firstLineChars="200" w:firstLine="420"/>
        <w:jc w:val="right"/>
        <w:rPr>
          <w:rFonts w:ascii="宋体" w:eastAsia="宋体" w:hAnsi="宋体"/>
          <w:sz w:val="24"/>
        </w:rPr>
      </w:pPr>
      <w:r>
        <w:t xml:space="preserve">    </w:t>
      </w:r>
      <w:r>
        <w:rPr>
          <w:sz w:val="24"/>
        </w:rPr>
        <w:t>(18)</w:t>
      </w:r>
    </w:p>
    <w:p w:rsidR="008D3B4D" w:rsidRPr="00092007" w:rsidRDefault="00000000" w:rsidP="008D3B4D">
      <w:pPr>
        <w:spacing w:line="360" w:lineRule="auto"/>
        <w:ind w:firstLineChars="200" w:firstLine="580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333333"/>
                <w:sz w:val="29"/>
                <w:szCs w:val="29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9"/>
                <w:szCs w:val="29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z w:val="20"/>
                <w:szCs w:val="20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33333"/>
            <w:sz w:val="2"/>
            <w:szCs w:val="2"/>
            <w:shd w:val="clear" w:color="auto" w:fill="FFFFFF"/>
          </w:rPr>
          <m:t>​</m:t>
        </m:r>
        <m:r>
          <m:rPr>
            <m:sty m:val="p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=</m:t>
        </m:r>
        <m: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db</m:t>
        </m:r>
        <m:sSub>
          <m:sSubPr>
            <m:ctrlPr>
              <w:rPr>
                <w:rFonts w:ascii="Cambria Math" w:hAnsi="Cambria Math"/>
                <w:i/>
                <w:iCs/>
                <w:color w:val="333333"/>
                <w:sz w:val="29"/>
                <w:szCs w:val="29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9"/>
                <w:szCs w:val="29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z w:val="20"/>
                <w:szCs w:val="20"/>
                <w:shd w:val="clear" w:color="auto" w:fill="FFFFFF"/>
              </w:rPr>
              <m:t>5</m:t>
            </m:r>
            <m:r>
              <w:rPr>
                <w:rFonts w:ascii="Cambria Math" w:hAnsi="Cambria Math"/>
                <w:color w:val="333333"/>
                <w:sz w:val="20"/>
                <w:szCs w:val="20"/>
                <w:shd w:val="clear" w:color="auto" w:fill="FFFFFF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333333"/>
            <w:sz w:val="2"/>
            <w:szCs w:val="2"/>
            <w:shd w:val="clear" w:color="auto" w:fill="FFFFFF"/>
          </w:rPr>
          <m:t>​</m:t>
        </m:r>
        <m:r>
          <m:rPr>
            <m:sty m:val="p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(</m:t>
        </m:r>
        <m: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x</m:t>
        </m:r>
        <m:r>
          <m:rPr>
            <m:sty m:val="b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,</m:t>
        </m:r>
        <m: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y</m:t>
        </m:r>
        <m:r>
          <m:rPr>
            <m:sty m:val="b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hint="eastAsia"/>
            <w:color w:val="333333"/>
            <w:sz w:val="29"/>
            <w:szCs w:val="29"/>
            <w:shd w:val="clear" w:color="auto" w:fill="FFFFFF"/>
          </w:rPr>
          <m:t>⊕</m:t>
        </m:r>
        <m: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db</m:t>
        </m:r>
        <m:sSub>
          <m:sSubPr>
            <m:ctrlPr>
              <w:rPr>
                <w:rFonts w:ascii="Cambria Math" w:hAnsi="Cambria Math"/>
                <w:i/>
                <w:iCs/>
                <w:color w:val="333333"/>
                <w:sz w:val="29"/>
                <w:szCs w:val="29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9"/>
                <w:szCs w:val="29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z w:val="20"/>
                <w:szCs w:val="20"/>
                <w:shd w:val="clear" w:color="auto" w:fill="FFFFFF"/>
              </w:rPr>
              <m:t>6</m:t>
            </m:r>
            <m:r>
              <w:rPr>
                <w:rFonts w:ascii="Cambria Math" w:hAnsi="Cambria Math"/>
                <w:color w:val="333333"/>
                <w:sz w:val="20"/>
                <w:szCs w:val="20"/>
                <w:shd w:val="clear" w:color="auto" w:fill="FFFFFF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333333"/>
            <w:sz w:val="2"/>
            <w:szCs w:val="2"/>
            <w:shd w:val="clear" w:color="auto" w:fill="FFFFFF"/>
          </w:rPr>
          <m:t>​</m:t>
        </m:r>
        <m:r>
          <m:rPr>
            <m:sty m:val="p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(</m:t>
        </m:r>
        <m: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x</m:t>
        </m:r>
        <m:r>
          <m:rPr>
            <m:sty m:val="b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,</m:t>
        </m:r>
        <m: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y</m:t>
        </m:r>
        <m:r>
          <m:rPr>
            <m:sty m:val="b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hint="eastAsia"/>
            <w:color w:val="333333"/>
            <w:sz w:val="29"/>
            <w:szCs w:val="29"/>
            <w:shd w:val="clear" w:color="auto" w:fill="FFFFFF"/>
          </w:rPr>
          <m:t>⊕</m:t>
        </m:r>
        <m: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db</m:t>
        </m:r>
        <m:sSub>
          <m:sSubPr>
            <m:ctrlPr>
              <w:rPr>
                <w:rFonts w:ascii="Cambria Math" w:hAnsi="Cambria Math"/>
                <w:i/>
                <w:iCs/>
                <w:color w:val="333333"/>
                <w:sz w:val="29"/>
                <w:szCs w:val="29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9"/>
                <w:szCs w:val="29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z w:val="20"/>
                <w:szCs w:val="20"/>
                <w:shd w:val="clear" w:color="auto" w:fill="FFFFFF"/>
              </w:rPr>
              <m:t>7</m:t>
            </m:r>
            <m:r>
              <w:rPr>
                <w:rFonts w:ascii="Cambria Math" w:hAnsi="Cambria Math"/>
                <w:color w:val="333333"/>
                <w:sz w:val="20"/>
                <w:szCs w:val="20"/>
                <w:shd w:val="clear" w:color="auto" w:fill="FFFFFF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333333"/>
            <w:sz w:val="2"/>
            <w:szCs w:val="2"/>
            <w:shd w:val="clear" w:color="auto" w:fill="FFFFFF"/>
          </w:rPr>
          <m:t>​</m:t>
        </m:r>
        <m:r>
          <m:rPr>
            <m:sty m:val="p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(</m:t>
        </m:r>
        <m: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x</m:t>
        </m:r>
        <m:r>
          <m:rPr>
            <m:sty m:val="b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,</m:t>
        </m:r>
        <m: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y</m:t>
        </m:r>
        <m:r>
          <m:rPr>
            <m:sty m:val="b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hint="eastAsia"/>
            <w:color w:val="333333"/>
            <w:sz w:val="29"/>
            <w:szCs w:val="29"/>
            <w:shd w:val="clear" w:color="auto" w:fill="FFFFFF"/>
          </w:rPr>
          <m:t>⊕</m:t>
        </m:r>
        <m: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db</m:t>
        </m:r>
        <m:sSub>
          <m:sSubPr>
            <m:ctrlPr>
              <w:rPr>
                <w:rFonts w:ascii="Cambria Math" w:hAnsi="Cambria Math"/>
                <w:i/>
                <w:iCs/>
                <w:color w:val="333333"/>
                <w:sz w:val="29"/>
                <w:szCs w:val="29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9"/>
                <w:szCs w:val="29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z w:val="20"/>
                <w:szCs w:val="20"/>
                <w:shd w:val="clear" w:color="auto" w:fill="FFFFFF"/>
              </w:rPr>
              <m:t>8</m:t>
            </m:r>
            <m:r>
              <w:rPr>
                <w:rFonts w:ascii="Cambria Math" w:hAnsi="Cambria Math"/>
                <w:color w:val="333333"/>
                <w:sz w:val="20"/>
                <w:szCs w:val="20"/>
                <w:shd w:val="clear" w:color="auto" w:fill="FFFFFF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333333"/>
            <w:sz w:val="2"/>
            <w:szCs w:val="2"/>
            <w:shd w:val="clear" w:color="auto" w:fill="FFFFFF"/>
          </w:rPr>
          <m:t>​</m:t>
        </m:r>
        <m:r>
          <m:rPr>
            <m:sty m:val="p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(</m:t>
        </m:r>
        <m: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x</m:t>
        </m:r>
        <m:r>
          <m:rPr>
            <m:sty m:val="b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,</m:t>
        </m:r>
        <m: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y</m:t>
        </m:r>
        <m:r>
          <m:rPr>
            <m:sty m:val="b"/>
          </m:rPr>
          <w:rPr>
            <w:rFonts w:ascii="Cambria Math" w:hAnsi="Cambria Math"/>
            <w:color w:val="333333"/>
            <w:sz w:val="29"/>
            <w:szCs w:val="29"/>
            <w:shd w:val="clear" w:color="auto" w:fill="FFFFFF"/>
          </w:rPr>
          <m:t>)</m:t>
        </m:r>
      </m:oMath>
      <w:r w:rsidR="008D3B4D">
        <w:rPr>
          <w:szCs w:val="21"/>
        </w:rPr>
        <w:t xml:space="preserve">    </w:t>
      </w:r>
      <w:r w:rsidR="008D3B4D">
        <w:rPr>
          <w:sz w:val="24"/>
        </w:rPr>
        <w:t>(19)</w:t>
      </w:r>
    </w:p>
    <w:p w:rsidR="0072240B" w:rsidRPr="008D3B4D" w:rsidRDefault="0072240B" w:rsidP="00D83D5B">
      <w:pPr>
        <w:spacing w:line="360" w:lineRule="auto"/>
        <w:jc w:val="center"/>
        <w:rPr>
          <w:sz w:val="24"/>
          <w:szCs w:val="32"/>
        </w:rPr>
      </w:pPr>
    </w:p>
    <w:bookmarkStart w:id="612" w:name="_Hlk135345178"/>
    <w:p w:rsidR="008D3B4D" w:rsidRPr="008D3B4D" w:rsidRDefault="00000000" w:rsidP="008D3B4D">
      <w:pPr>
        <w:spacing w:line="360" w:lineRule="auto"/>
        <w:ind w:firstLineChars="200" w:firstLine="580"/>
        <w:jc w:val="right"/>
        <w:rPr>
          <w:iCs/>
          <w:color w:val="333333"/>
          <w:sz w:val="29"/>
          <w:szCs w:val="29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color w:val="333333"/>
                  <w:sz w:val="29"/>
                  <w:szCs w:val="29"/>
                  <w:shd w:val="clear" w:color="auto" w:fill="FFFFFF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"/>
                  <w:szCs w:val="2"/>
                  <w:shd w:val="clear" w:color="auto" w:fill="FFFFFF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db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5</m:t>
                  </m:r>
                  <m: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"/>
                  <w:szCs w:val="2"/>
                  <w:shd w:val="clear" w:color="auto" w:fill="FFFFFF"/>
                </w:rPr>
                <m:t>​</m:t>
              </m:r>
              <m:d>
                <m:dPr>
                  <m:ctrl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color w:val="333333"/>
                  <w:sz w:val="29"/>
                  <w:szCs w:val="29"/>
                  <w:shd w:val="clear" w:color="auto" w:fill="FFFFFF"/>
                </w:rPr>
                <m:t>⊕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db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6</m:t>
                  </m:r>
                  <m: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"/>
                  <w:szCs w:val="2"/>
                  <w:shd w:val="clear" w:color="auto" w:fill="FFFFFF"/>
                </w:rPr>
                <m:t>​</m:t>
              </m:r>
              <m:d>
                <m:dPr>
                  <m:ctrl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color w:val="333333"/>
                  <w:sz w:val="29"/>
                  <w:szCs w:val="29"/>
                  <w:shd w:val="clear" w:color="auto" w:fill="FFFFFF"/>
                </w:rPr>
                <m:t>⊕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db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7</m:t>
                  </m:r>
                  <m: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"/>
                  <w:szCs w:val="2"/>
                  <w:shd w:val="clear" w:color="auto" w:fill="FFFFFF"/>
                </w:rPr>
                <m:t>​</m:t>
              </m:r>
              <m:d>
                <m:dPr>
                  <m:ctrl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color w:val="333333"/>
                  <w:sz w:val="29"/>
                  <w:szCs w:val="29"/>
                  <w:shd w:val="clear" w:color="auto" w:fill="FFFFFF"/>
                </w:rPr>
                <m:t>⊕</m:t>
              </m:r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db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8</m:t>
                  </m:r>
                  <m:r>
                    <w:rPr>
                      <w:rFonts w:ascii="Cambria Math" w:hAnsi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"/>
                  <w:szCs w:val="2"/>
                  <w:shd w:val="clear" w:color="auto" w:fill="FFFFFF"/>
                </w:rPr>
                <m:t>​</m:t>
              </m:r>
              <m:d>
                <m:dPr>
                  <m:ctrl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hAnsi="Cambria Math"/>
                  <w:color w:val="333333"/>
                  <w:sz w:val="29"/>
                  <w:szCs w:val="29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9"/>
                      <w:szCs w:val="29"/>
                      <w:shd w:val="clear" w:color="auto" w:fill="FFFFFF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333333"/>
                  <w:sz w:val="29"/>
                  <w:szCs w:val="29"/>
                  <w:shd w:val="clear" w:color="auto" w:fill="FFFFFF"/>
                </w:rPr>
              </m:ctrlPr>
            </m:e>
          </m:eqArr>
        </m:oMath>
      </m:oMathPara>
    </w:p>
    <w:bookmarkEnd w:id="612"/>
    <w:p w:rsidR="008D3B4D" w:rsidRPr="008D3B4D" w:rsidRDefault="008D3B4D" w:rsidP="008D3B4D">
      <w:pPr>
        <w:spacing w:line="360" w:lineRule="auto"/>
        <w:ind w:firstLineChars="200" w:firstLine="420"/>
        <w:jc w:val="right"/>
        <w:rPr>
          <w:sz w:val="24"/>
        </w:rPr>
      </w:pPr>
      <w:r>
        <w:rPr>
          <w:szCs w:val="21"/>
        </w:rPr>
        <w:t xml:space="preserve">    </w:t>
      </w:r>
      <w:r>
        <w:rPr>
          <w:sz w:val="24"/>
        </w:rPr>
        <w:t>(19)</w:t>
      </w:r>
    </w:p>
    <w:p w:rsidR="008D3B4D" w:rsidRPr="008D3B4D" w:rsidRDefault="00000000" w:rsidP="008D3B4D">
      <w:pPr>
        <w:jc w:val="right"/>
        <w:rPr>
          <w:color w:val="333333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333333"/>
                  <w:sz w:val="24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333333"/>
                  <w:sz w:val="24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  <w:sz w:val="24"/>
                  <w:szCs w:val="28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333333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</w:rPr>
                    <m:t>20</m:t>
                  </m:r>
                </m:e>
              </m:d>
            </m:e>
          </m:eqArr>
        </m:oMath>
      </m:oMathPara>
    </w:p>
    <w:p w:rsidR="008D3B4D" w:rsidRPr="008D3B4D" w:rsidRDefault="008D3B4D" w:rsidP="008D3B4D">
      <w:pPr>
        <w:jc w:val="right"/>
        <w:rPr>
          <w:color w:val="333333"/>
          <w:sz w:val="24"/>
          <w:szCs w:val="28"/>
          <w:shd w:val="clear" w:color="auto" w:fill="FFFFFF"/>
        </w:rPr>
      </w:pPr>
      <w:r>
        <w:t xml:space="preserve">                               </w:t>
      </w:r>
      <w:r w:rsidRPr="003350C4">
        <w:rPr>
          <w:sz w:val="24"/>
        </w:rPr>
        <w:t>(20)</w:t>
      </w:r>
    </w:p>
    <w:p w:rsidR="0072240B" w:rsidRPr="008D3B4D" w:rsidRDefault="0072240B" w:rsidP="00D83D5B">
      <w:pPr>
        <w:spacing w:line="360" w:lineRule="auto"/>
        <w:jc w:val="center"/>
        <w:rPr>
          <w:sz w:val="24"/>
          <w:szCs w:val="32"/>
        </w:rPr>
      </w:pPr>
    </w:p>
    <w:p w:rsidR="0072240B" w:rsidRPr="00092007" w:rsidRDefault="0072240B" w:rsidP="00D83D5B">
      <w:pPr>
        <w:spacing w:line="360" w:lineRule="auto"/>
        <w:jc w:val="center"/>
        <w:rPr>
          <w:sz w:val="24"/>
        </w:rPr>
      </w:pPr>
    </w:p>
    <w:bookmarkStart w:id="613" w:name="_Hlk135344755"/>
    <w:p w:rsidR="0072240B" w:rsidRPr="0072240B" w:rsidRDefault="00000000" w:rsidP="0072240B">
      <w:pPr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f</m:t>
              </m:r>
              <m:ctrlPr>
                <w:rPr>
                  <w:rFonts w:ascii="Cambria Math" w:hAnsi="Cambria Math" w:hint="eastAsia"/>
                  <w:i/>
                  <w:sz w:val="24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k-4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hAnsi="Cambria Math"/>
                  <w:sz w:val="24"/>
                  <w:szCs w:val="28"/>
                </w:rPr>
                <m:t>,y</m:t>
              </m:r>
            </m:e>
          </m:d>
          <m:r>
            <w:rPr>
              <w:rFonts w:ascii="Cambria Math" w:hAnsi="Cambria Math"/>
              <w:sz w:val="24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f</m:t>
              </m:r>
              <m:ctrlPr>
                <w:rPr>
                  <w:rFonts w:ascii="Cambria Math" w:hAnsi="Cambria Math" w:hint="eastAsia"/>
                  <w:i/>
                  <w:sz w:val="24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k-3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hAnsi="Cambria Math"/>
                  <w:sz w:val="24"/>
                  <w:szCs w:val="28"/>
                </w:rPr>
                <m:t>,y</m:t>
              </m:r>
            </m:e>
          </m:d>
          <m:r>
            <w:rPr>
              <w:rFonts w:ascii="Cambria Math" w:hAnsi="Cambria Math"/>
              <w:sz w:val="24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f</m:t>
              </m:r>
              <m:ctrlPr>
                <w:rPr>
                  <w:rFonts w:ascii="Cambria Math" w:hAnsi="Cambria Math" w:hint="eastAsia"/>
                  <w:i/>
                  <w:sz w:val="24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k-3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hAnsi="Cambria Math"/>
                  <w:sz w:val="24"/>
                  <w:szCs w:val="28"/>
                </w:rPr>
                <m:t>,y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m:t>,</m:t>
          </m:r>
          <m:r>
            <w:rPr>
              <w:rFonts w:ascii="Cambria Math" w:hAnsi="Cambria Math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f</m:t>
              </m:r>
              <m:ctrlPr>
                <w:rPr>
                  <w:rFonts w:ascii="Cambria Math" w:hAnsi="Cambria Math" w:hint="eastAsia"/>
                  <w:i/>
                  <w:sz w:val="24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k-2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hAnsi="Cambria Math"/>
                  <w:sz w:val="24"/>
                  <w:szCs w:val="28"/>
                </w:rPr>
                <m:t>,y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m:t>,</m:t>
          </m:r>
          <m:r>
            <w:rPr>
              <w:rFonts w:ascii="Cambria Math" w:hAnsi="Cambria Math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f</m:t>
              </m:r>
              <m:ctrlPr>
                <w:rPr>
                  <w:rFonts w:ascii="Cambria Math" w:hAnsi="Cambria Math" w:hint="eastAsia"/>
                  <w:i/>
                  <w:sz w:val="24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k-1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hAnsi="Cambria Math"/>
                  <w:sz w:val="24"/>
                  <w:szCs w:val="28"/>
                </w:rPr>
                <m:t>,y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m:t>,</m:t>
          </m:r>
          <m:r>
            <w:rPr>
              <w:rFonts w:ascii="Cambria Math" w:hAnsi="Cambria Math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f</m:t>
              </m:r>
              <m:ctrlPr>
                <w:rPr>
                  <w:rFonts w:ascii="Cambria Math" w:hAnsi="Cambria Math" w:hint="eastAsia"/>
                  <w:i/>
                  <w:sz w:val="24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hAnsi="Cambria Math"/>
                  <w:sz w:val="24"/>
                  <w:szCs w:val="28"/>
                </w:rPr>
                <m:t>,y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m:t>,</m:t>
          </m:r>
          <m:r>
            <w:rPr>
              <w:rFonts w:ascii="Cambria Math" w:hAnsi="Cambria Math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f</m:t>
              </m:r>
              <m:ctrlPr>
                <w:rPr>
                  <w:rFonts w:ascii="Cambria Math" w:hAnsi="Cambria Math" w:hint="eastAsia"/>
                  <w:i/>
                  <w:sz w:val="24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k+1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hAnsi="Cambria Math"/>
                  <w:sz w:val="24"/>
                  <w:szCs w:val="28"/>
                </w:rPr>
                <m:t>,y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8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k+2</m:t>
                  </m:r>
                </m:sub>
              </m:sSub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,</m:t>
              </m:r>
              <m: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8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k+3</m:t>
                  </m:r>
                </m:sub>
              </m:sSub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,</m:t>
              </m:r>
              <m: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8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k+4</m:t>
                  </m:r>
                </m:sub>
              </m:sSub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,y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13</m:t>
                  </m:r>
                </m:e>
              </m:d>
            </m:e>
          </m:eqArr>
        </m:oMath>
      </m:oMathPara>
    </w:p>
    <w:bookmarkEnd w:id="613"/>
    <w:p w:rsidR="00D83D5B" w:rsidRDefault="0072240B" w:rsidP="0072240B">
      <w:pPr>
        <w:rPr>
          <w:rFonts w:ascii="Cambria Math" w:hAnsi="Cambria Math"/>
          <w:i/>
          <w:sz w:val="24"/>
          <w:szCs w:val="28"/>
        </w:rPr>
      </w:pPr>
      <w:r w:rsidRPr="00D1654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72390</wp:posOffset>
            </wp:positionV>
            <wp:extent cx="2076450" cy="1581150"/>
            <wp:effectExtent l="0" t="0" r="0" b="0"/>
            <wp:wrapSquare wrapText="bothSides"/>
            <wp:docPr id="9740797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37" r="25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3D5B" w:rsidRPr="00123F1B">
        <w:rPr>
          <w:rFonts w:ascii="Cambria Math" w:hAnsi="Cambria Math"/>
          <w:i/>
          <w:sz w:val="24"/>
          <w:szCs w:val="28"/>
        </w:rPr>
        <w:t xml:space="preserve">  </w:t>
      </w:r>
    </w:p>
    <w:p w:rsidR="0072240B" w:rsidRPr="0072240B" w:rsidRDefault="0072240B" w:rsidP="0072240B">
      <w:pPr>
        <w:rPr>
          <w:color w:val="333333"/>
          <w:sz w:val="24"/>
          <w:szCs w:val="28"/>
        </w:rPr>
      </w:pPr>
    </w:p>
    <w:p w:rsidR="0072240B" w:rsidRPr="00092007" w:rsidRDefault="0072240B" w:rsidP="0072240B">
      <w:pPr>
        <w:spacing w:line="360" w:lineRule="auto"/>
        <w:ind w:firstLineChars="200" w:firstLine="420"/>
        <w:jc w:val="right"/>
        <w:rPr>
          <w:sz w:val="24"/>
        </w:rPr>
      </w:pPr>
      <w:r>
        <w:t xml:space="preserve">             </w:t>
      </w:r>
      <w:r w:rsidRPr="005C7C90">
        <w:rPr>
          <w:rFonts w:hint="eastAsia"/>
          <w:sz w:val="24"/>
          <w:szCs w:val="32"/>
        </w:rPr>
        <w:t>（1</w:t>
      </w:r>
      <w:r w:rsidRPr="005C7C90">
        <w:rPr>
          <w:sz w:val="24"/>
          <w:szCs w:val="32"/>
        </w:rPr>
        <w:t>4</w:t>
      </w:r>
      <w:r w:rsidRPr="005C7C90">
        <w:rPr>
          <w:rFonts w:hint="eastAsia"/>
          <w:sz w:val="24"/>
          <w:szCs w:val="32"/>
        </w:rPr>
        <w:t>）</w:t>
      </w:r>
      <w:r>
        <w:t xml:space="preserve">      </w:t>
      </w:r>
    </w:p>
    <w:p w:rsidR="00D83D5B" w:rsidRDefault="00D83D5B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B7635F" w:rsidRDefault="00B7635F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B7635F" w:rsidRDefault="00B7635F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B7635F" w:rsidRDefault="00B7635F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B7635F" w:rsidRDefault="00B7635F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bookmarkStart w:id="614" w:name="_Hlk135750973"/>
    <w:p w:rsidR="00B7635F" w:rsidRPr="00E37B9A" w:rsidRDefault="00E37B9A" w:rsidP="00B07106">
      <w:pPr>
        <w:rPr>
          <w:rFonts w:ascii="Helvetica" w:hAnsi="Helvetica"/>
          <w:color w:val="333333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hint="eastAsia"/>
                  <w:color w:val="333333"/>
                  <w:shd w:val="clear" w:color="auto" w:fill="FFFFFF"/>
                </w:rPr>
                <m:t>d</m:t>
              </m:r>
              <m:ctrlPr>
                <w:rPr>
                  <w:rFonts w:ascii="Cambria Math" w:hAnsi="Cambria Math" w:hint="eastAsia"/>
                  <w:i/>
                  <w:color w:val="333333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1k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k-4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x,y</m:t>
              </m:r>
            </m:e>
          </m:d>
        </m:oMath>
      </m:oMathPara>
    </w:p>
    <w:p w:rsidR="00E37B9A" w:rsidRDefault="00E37B9A" w:rsidP="00E37B9A">
      <w:pPr>
        <w:jc w:val="center"/>
        <w:rPr>
          <w:rFonts w:ascii="Helvetica" w:hAnsi="Helvetica"/>
          <w:color w:val="333333"/>
          <w:shd w:val="clear" w:color="auto" w:fill="FFFFFF"/>
        </w:rPr>
      </w:pPr>
      <w:r w:rsidRPr="00E37B9A">
        <w:rPr>
          <w:rFonts w:ascii="Helvetica" w:hAnsi="Helvetica" w:hint="eastAsia"/>
          <w:color w:val="333333"/>
          <w:shd w:val="clear" w:color="auto" w:fill="FFFFFF"/>
        </w:rPr>
        <w:t>.</w:t>
      </w:r>
    </w:p>
    <w:p w:rsidR="00E55C43" w:rsidRDefault="00E55C43" w:rsidP="00E37B9A">
      <w:pPr>
        <w:jc w:val="center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.</w:t>
      </w:r>
    </w:p>
    <w:p w:rsidR="00E55C43" w:rsidRPr="007E2DC2" w:rsidRDefault="00E55C43" w:rsidP="00E37B9A">
      <w:pPr>
        <w:jc w:val="center"/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7E2DC2">
        <w:rPr>
          <w:rFonts w:ascii="Helvetica" w:hAnsi="Helvetica" w:hint="eastAsia"/>
          <w:color w:val="333333"/>
          <w:szCs w:val="21"/>
          <w:shd w:val="clear" w:color="auto" w:fill="FFFFFF"/>
        </w:rPr>
        <w:t>.</w:t>
      </w:r>
    </w:p>
    <w:p w:rsidR="00B7635F" w:rsidRPr="007E2DC2" w:rsidRDefault="00E55C43" w:rsidP="00B07106">
      <w:pPr>
        <w:rPr>
          <w:rFonts w:ascii="Helvetica" w:hAnsi="Helvetica"/>
          <w:color w:val="333333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1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color w:val="333333"/>
                  <w:szCs w:val="21"/>
                  <w:shd w:val="clear" w:color="auto" w:fill="FFFFFF"/>
                </w:rPr>
                <m:t>4k</m:t>
              </m:r>
            </m:sub>
          </m:sSub>
          <m:r>
            <w:rPr>
              <w:rFonts w:ascii="Cambria Math" w:hAnsi="Cambria Math"/>
              <w:color w:val="333333"/>
              <w:szCs w:val="2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1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zCs w:val="21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Cs w:val="21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333333"/>
              <w:szCs w:val="21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1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zCs w:val="21"/>
                  <w:shd w:val="clear" w:color="auto" w:fill="FFFFFF"/>
                </w:rPr>
                <m:t>k-1</m:t>
              </m:r>
            </m:sub>
          </m:sSub>
          <m:r>
            <w:rPr>
              <w:rFonts w:ascii="Cambria Math" w:hAnsi="Cambria Math"/>
              <w:color w:val="333333"/>
              <w:szCs w:val="21"/>
              <w:shd w:val="clear" w:color="auto" w:fill="FFFFFF"/>
            </w:rPr>
            <m:t>(x,y)</m:t>
          </m:r>
        </m:oMath>
      </m:oMathPara>
    </w:p>
    <w:p w:rsidR="00C77231" w:rsidRPr="00C77231" w:rsidRDefault="00C77231" w:rsidP="004F1BAE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333333"/>
                  <w:szCs w:val="21"/>
                  <w:shd w:val="clear" w:color="auto" w:fill="FFFFFF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5</m:t>
                  </m:r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333333"/>
                  <w:szCs w:val="21"/>
                  <w:shd w:val="clear" w:color="auto" w:fill="FFFF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333333"/>
                  <w:szCs w:val="2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k</m:t>
                  </m:r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+</m:t>
                  </m:r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333333"/>
                  <w:szCs w:val="21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Cs w:val="21"/>
                      <w:shd w:val="clear" w:color="auto" w:fill="FFFFFF"/>
                    </w:rPr>
                    <m:t>14</m:t>
                  </m:r>
                </m:e>
              </m:d>
            </m:e>
          </m:eqArr>
        </m:oMath>
      </m:oMathPara>
    </w:p>
    <w:p w:rsidR="008B3BDA" w:rsidRDefault="008B3BDA" w:rsidP="008B3BDA">
      <w:pPr>
        <w:jc w:val="center"/>
        <w:rPr>
          <w:rFonts w:ascii="Helvetica" w:hAnsi="Helvetica"/>
          <w:color w:val="333333"/>
          <w:shd w:val="clear" w:color="auto" w:fill="FFFFFF"/>
        </w:rPr>
      </w:pPr>
      <w:r w:rsidRPr="00E37B9A">
        <w:rPr>
          <w:rFonts w:ascii="Helvetica" w:hAnsi="Helvetica" w:hint="eastAsia"/>
          <w:color w:val="333333"/>
          <w:shd w:val="clear" w:color="auto" w:fill="FFFFFF"/>
        </w:rPr>
        <w:t>.</w:t>
      </w:r>
    </w:p>
    <w:p w:rsidR="008B3BDA" w:rsidRDefault="008B3BDA" w:rsidP="008B3BDA">
      <w:pPr>
        <w:jc w:val="center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.</w:t>
      </w:r>
    </w:p>
    <w:p w:rsidR="008B3BDA" w:rsidRPr="007E2DC2" w:rsidRDefault="008B3BDA" w:rsidP="008B3BDA">
      <w:pPr>
        <w:jc w:val="center"/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7E2DC2">
        <w:rPr>
          <w:rFonts w:ascii="Helvetica" w:hAnsi="Helvetica" w:hint="eastAsia"/>
          <w:color w:val="333333"/>
          <w:szCs w:val="21"/>
          <w:shd w:val="clear" w:color="auto" w:fill="FFFFFF"/>
        </w:rPr>
        <w:t>.</w:t>
      </w:r>
    </w:p>
    <w:p w:rsidR="004F1BAE" w:rsidRPr="008B3BDA" w:rsidRDefault="008B3BDA" w:rsidP="00B07106">
      <w:pPr>
        <w:rPr>
          <w:rFonts w:ascii="Helvetica" w:hAnsi="Helvetica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8k</m:t>
              </m:r>
            </m:sub>
          </m:sSub>
          <m:r>
            <w:rPr>
              <w:rFonts w:ascii="Cambria Math" w:hAnsi="Cambria Math"/>
              <w:color w:val="33333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333333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k+4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hd w:val="clear" w:color="auto" w:fill="FFFFFF"/>
                </w:rPr>
                <m:t>x,y</m:t>
              </m:r>
            </m:e>
          </m:d>
        </m:oMath>
      </m:oMathPara>
    </w:p>
    <w:bookmarkEnd w:id="614"/>
    <w:p w:rsidR="008B3BDA" w:rsidRPr="008B3BDA" w:rsidRDefault="008B3BDA" w:rsidP="00B07106">
      <w:pPr>
        <w:rPr>
          <w:rFonts w:ascii="Helvetica" w:hAnsi="Helvetica" w:hint="eastAsia"/>
          <w:color w:val="333333"/>
          <w:sz w:val="24"/>
          <w:szCs w:val="28"/>
          <w:shd w:val="clear" w:color="auto" w:fill="FFFFFF"/>
        </w:rPr>
      </w:pPr>
    </w:p>
    <w:p w:rsidR="00B7635F" w:rsidRDefault="00B7635F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B7635F" w:rsidRDefault="00B7635F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B7635F" w:rsidRDefault="00B7635F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B7635F" w:rsidRPr="00E0427D" w:rsidRDefault="00000000" w:rsidP="00B07106">
      <w:pPr>
        <w:rPr>
          <w:rFonts w:ascii="Helvetica" w:hAnsi="Helvetica"/>
          <w:sz w:val="22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D</m:t>
                  </m:r>
                  <m:ctrlPr>
                    <w:rPr>
                      <w:rFonts w:ascii="Cambria Math" w:hAnsi="Cambria Math" w:hint="eastAsia"/>
                      <w:i/>
                      <w:sz w:val="2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'</m:t>
              </m:r>
              <m:d>
                <m:dPr>
                  <m:ctrlPr>
                    <w:ins w:id="615" w:author="王 敬锁" w:date="2023-05-15T16:13:00Z"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w:ins>
                  </m:ctrlPr>
                </m:dPr>
                <m:e>
                  <m:r>
                    <w:ins w:id="616" w:author="王 敬锁" w:date="2023-05-15T16:13:00Z">
                      <w:rPr>
                        <w:rFonts w:ascii="Cambria Math" w:hAnsi="Cambria Math"/>
                        <w:sz w:val="22"/>
                        <w:szCs w:val="24"/>
                      </w:rPr>
                      <m:t>x,y</m:t>
                    </w:ins>
                  </m:r>
                </m:e>
              </m:d>
              <m:r>
                <w:ins w:id="617" w:author="王 敬锁" w:date="2023-05-15T16:13:00Z">
                  <w:rPr>
                    <w:rFonts w:ascii="Cambria Math" w:hAnsi="Cambria Math"/>
                    <w:sz w:val="22"/>
                    <w:szCs w:val="24"/>
                  </w:rPr>
                  <m:t>=</m:t>
                </w:ins>
              </m:r>
              <m:sSub>
                <m:sSubPr>
                  <m:ctrlPr>
                    <w:ins w:id="618" w:author="王 敬锁" w:date="2023-05-15T16:13:00Z"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w:ins>
                  </m:ctrlPr>
                </m:sSubPr>
                <m:e>
                  <m:r>
                    <w:ins w:id="619" w:author="王 敬锁" w:date="2023-05-15T16:13:00Z"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w:ins>
                  </m:r>
                </m:e>
                <m:sub>
                  <m:r>
                    <w:ins w:id="620" w:author="王 敬锁" w:date="2023-05-15T16:13:00Z">
                      <w:rPr>
                        <w:rFonts w:ascii="Cambria Math" w:hAnsi="Cambria Math"/>
                        <w:sz w:val="22"/>
                        <w:szCs w:val="24"/>
                      </w:rPr>
                      <m:t>n+1</m:t>
                    </w:ins>
                  </m:r>
                </m:sub>
              </m:sSub>
              <m:d>
                <m:dPr>
                  <m:ctrlPr>
                    <w:ins w:id="621" w:author="王 敬锁" w:date="2023-05-15T16:13:00Z"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w:ins>
                  </m:ctrlPr>
                </m:dPr>
                <m:e>
                  <m:r>
                    <w:ins w:id="622" w:author="王 敬锁" w:date="2023-05-15T16:13:00Z">
                      <w:rPr>
                        <w:rFonts w:ascii="Cambria Math" w:hAnsi="Cambria Math"/>
                        <w:sz w:val="22"/>
                        <w:szCs w:val="24"/>
                      </w:rPr>
                      <m:t>x,y</m:t>
                    </w:ins>
                  </m:r>
                </m:e>
              </m:d>
              <m:r>
                <w:ins w:id="623" w:author="王 敬锁" w:date="2023-05-15T16:13:00Z">
                  <w:rPr>
                    <w:rFonts w:ascii="Cambria Math" w:hAnsi="Cambria Math"/>
                    <w:sz w:val="22"/>
                    <w:szCs w:val="24"/>
                  </w:rPr>
                  <m:t>&amp;</m:t>
                </w:ins>
              </m:r>
              <m:sSub>
                <m:sSubPr>
                  <m:ctrlPr>
                    <w:ins w:id="624" w:author="王 敬锁" w:date="2023-05-15T16:13:00Z"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&amp;</m:t>
                  </m:r>
                  <m:r>
                    <w:ins w:id="625" w:author="王 敬锁" w:date="2023-05-15T16:13:00Z"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w:ins>
                  </m:r>
                </m:e>
                <m:sub>
                  <m:r>
                    <w:ins w:id="626" w:author="王 敬锁" w:date="2023-05-15T16:13:00Z"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w:ins>
                  </m:r>
                </m:sub>
              </m:sSub>
              <m:d>
                <m:dPr>
                  <m:ctrlPr>
                    <w:ins w:id="627" w:author="王 敬锁" w:date="2023-05-15T16:13:00Z"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w:ins>
                  </m:ctrlPr>
                </m:dPr>
                <m:e>
                  <m:r>
                    <w:ins w:id="628" w:author="王 敬锁" w:date="2023-05-15T16:13:00Z">
                      <w:rPr>
                        <w:rFonts w:ascii="Cambria Math" w:hAnsi="Cambria Math"/>
                        <w:sz w:val="22"/>
                        <w:szCs w:val="24"/>
                      </w:rPr>
                      <m:t>x,y</m:t>
                    </w:ins>
                  </m:r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##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5</m:t>
                  </m:r>
                </m:e>
              </m:d>
            </m:e>
          </m:eqArr>
        </m:oMath>
      </m:oMathPara>
    </w:p>
    <w:p w:rsidR="00E0427D" w:rsidRPr="00E0427D" w:rsidRDefault="00000000" w:rsidP="00B07106">
      <w:pPr>
        <w:rPr>
          <w:rFonts w:ascii="Helvetica" w:hAnsi="Helvetica"/>
          <w:color w:val="333333"/>
          <w:sz w:val="22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D</m:t>
              </m:r>
              <m:ctrlPr>
                <w:rPr>
                  <w:rFonts w:ascii="Cambria Math" w:hAnsi="Cambria Math" w:hint="eastAsia"/>
                  <w:i/>
                  <w:sz w:val="22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'</m:t>
          </m:r>
          <m:d>
            <m:dPr>
              <m:ctrlPr>
                <w:ins w:id="629" w:author="王 敬锁" w:date="2023-05-15T16:13:00Z">
                  <w:rPr>
                    <w:rFonts w:ascii="Cambria Math" w:hAnsi="Cambria Math"/>
                    <w:i/>
                    <w:sz w:val="22"/>
                    <w:szCs w:val="24"/>
                  </w:rPr>
                </w:ins>
              </m:ctrlPr>
            </m:dPr>
            <m:e>
              <m:r>
                <w:ins w:id="630" w:author="王 敬锁" w:date="2023-05-15T16:13:00Z">
                  <w:rPr>
                    <w:rFonts w:ascii="Cambria Math" w:hAnsi="Cambria Math"/>
                    <w:sz w:val="22"/>
                    <w:szCs w:val="24"/>
                  </w:rPr>
                  <m:t>x,y</m:t>
                </w:ins>
              </m:r>
            </m:e>
          </m:d>
          <m:r>
            <w:ins w:id="631" w:author="王 敬锁" w:date="2023-05-15T16:13:00Z">
              <w:rPr>
                <w:rFonts w:ascii="Cambria Math" w:hAnsi="Cambria Math"/>
                <w:sz w:val="22"/>
                <w:szCs w:val="24"/>
              </w:rPr>
              <m:t>=</m:t>
            </w:ins>
          </m:r>
          <m:sSub>
            <m:sSubPr>
              <m:ctrlPr>
                <w:ins w:id="632" w:author="王 敬锁" w:date="2023-05-15T16:13:00Z">
                  <w:rPr>
                    <w:rFonts w:ascii="Cambria Math" w:hAnsi="Cambria Math"/>
                    <w:i/>
                    <w:sz w:val="22"/>
                    <w:szCs w:val="24"/>
                  </w:rPr>
                </w:ins>
              </m:ctrlPr>
            </m:sSubPr>
            <m:e>
              <m:r>
                <w:ins w:id="633" w:author="王 敬锁" w:date="2023-05-15T16:13:00Z">
                  <w:rPr>
                    <w:rFonts w:ascii="Cambria Math" w:hAnsi="Cambria Math"/>
                    <w:sz w:val="22"/>
                    <w:szCs w:val="24"/>
                  </w:rPr>
                  <m:t>D</m:t>
                </w:ins>
              </m:r>
            </m:e>
            <m:sub>
              <m:r>
                <w:ins w:id="634" w:author="王 敬锁" w:date="2023-05-15T16:13:00Z">
                  <w:rPr>
                    <w:rFonts w:ascii="Cambria Math" w:hAnsi="Cambria Math"/>
                    <w:sz w:val="22"/>
                    <w:szCs w:val="24"/>
                  </w:rPr>
                  <m:t>n+1</m:t>
                </w:ins>
              </m:r>
            </m:sub>
          </m:sSub>
          <m:d>
            <m:dPr>
              <m:ctrlPr>
                <w:ins w:id="635" w:author="王 敬锁" w:date="2023-05-15T16:13:00Z">
                  <w:rPr>
                    <w:rFonts w:ascii="Cambria Math" w:hAnsi="Cambria Math"/>
                    <w:i/>
                    <w:sz w:val="22"/>
                    <w:szCs w:val="24"/>
                  </w:rPr>
                </w:ins>
              </m:ctrlPr>
            </m:dPr>
            <m:e>
              <m:r>
                <w:ins w:id="636" w:author="王 敬锁" w:date="2023-05-15T16:13:00Z">
                  <w:rPr>
                    <w:rFonts w:ascii="Cambria Math" w:hAnsi="Cambria Math"/>
                    <w:sz w:val="22"/>
                    <w:szCs w:val="24"/>
                  </w:rPr>
                  <m:t>x,y</m:t>
                </w:ins>
              </m:r>
            </m:e>
          </m:d>
          <m:r>
            <w:ins w:id="637" w:author="王 敬锁" w:date="2023-05-15T16:13:00Z">
              <w:rPr>
                <w:rFonts w:ascii="Cambria Math" w:hAnsi="Cambria Math"/>
                <w:sz w:val="22"/>
                <w:szCs w:val="24"/>
              </w:rPr>
              <m:t>&amp;</m:t>
            </w:ins>
          </m:r>
          <m:sSub>
            <m:sSubPr>
              <m:ctrlPr>
                <w:ins w:id="638" w:author="王 敬锁" w:date="2023-05-15T16:13:00Z">
                  <w:rPr>
                    <w:rFonts w:ascii="Cambria Math" w:hAnsi="Cambria Math"/>
                    <w:i/>
                    <w:sz w:val="22"/>
                    <w:szCs w:val="24"/>
                  </w:rPr>
                </w:ins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&amp;</m:t>
              </m:r>
              <m:r>
                <w:ins w:id="639" w:author="王 敬锁" w:date="2023-05-15T16:13:00Z">
                  <w:rPr>
                    <w:rFonts w:ascii="Cambria Math" w:hAnsi="Cambria Math"/>
                    <w:sz w:val="22"/>
                    <w:szCs w:val="24"/>
                  </w:rPr>
                  <m:t>D</m:t>
                </w:ins>
              </m:r>
            </m:e>
            <m:sub>
              <m:r>
                <w:ins w:id="640" w:author="王 敬锁" w:date="2023-05-15T16:13:00Z">
                  <w:rPr>
                    <w:rFonts w:ascii="Cambria Math" w:hAnsi="Cambria Math"/>
                    <w:sz w:val="22"/>
                    <w:szCs w:val="24"/>
                  </w:rPr>
                  <m:t>n</m:t>
                </w:ins>
              </m:r>
            </m:sub>
          </m:sSub>
          <m:d>
            <m:dPr>
              <m:ctrlPr>
                <w:ins w:id="641" w:author="王 敬锁" w:date="2023-05-15T16:13:00Z">
                  <w:rPr>
                    <w:rFonts w:ascii="Cambria Math" w:hAnsi="Cambria Math"/>
                    <w:i/>
                    <w:sz w:val="22"/>
                    <w:szCs w:val="24"/>
                  </w:rPr>
                </w:ins>
              </m:ctrlPr>
            </m:dPr>
            <m:e>
              <m:r>
                <w:ins w:id="642" w:author="王 敬锁" w:date="2023-05-15T16:13:00Z">
                  <w:rPr>
                    <w:rFonts w:ascii="Cambria Math" w:hAnsi="Cambria Math"/>
                    <w:sz w:val="22"/>
                    <w:szCs w:val="24"/>
                  </w:rPr>
                  <m:t>x,y</m:t>
                </w:ins>
              </m:r>
            </m:e>
          </m:d>
          <m:r>
            <w:rPr>
              <w:rFonts w:ascii="Cambria Math" w:hAnsi="Cambria Math"/>
              <w:color w:val="333333"/>
              <w:sz w:val="22"/>
              <w:szCs w:val="24"/>
              <w:shd w:val="clear" w:color="auto" w:fill="FFFFFF"/>
            </w:rPr>
            <m:t>#(5)</m:t>
          </m:r>
        </m:oMath>
      </m:oMathPara>
    </w:p>
    <w:p w:rsidR="00E0427D" w:rsidRPr="00E0427D" w:rsidRDefault="00E0427D" w:rsidP="00B07106">
      <w:pPr>
        <w:rPr>
          <w:rFonts w:ascii="Helvetica" w:hAnsi="Helvetica"/>
          <w:color w:val="333333"/>
          <w:sz w:val="22"/>
          <w:szCs w:val="24"/>
          <w:shd w:val="clear" w:color="auto" w:fill="FFFFFF"/>
        </w:rPr>
      </w:pPr>
    </w:p>
    <w:bookmarkStart w:id="643" w:name="_Hlk135603306"/>
    <w:p w:rsidR="00E0427D" w:rsidRPr="009C5C5E" w:rsidRDefault="00000000" w:rsidP="00B07106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333333"/>
                  <w:sz w:val="24"/>
                  <w:szCs w:val="28"/>
                  <w:shd w:val="clear" w:color="auto" w:fill="FFFFFF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8"/>
                    </w:rPr>
                    <m:t>D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'</m:t>
              </m:r>
              <m:d>
                <m:dPr>
                  <m:ctrlPr>
                    <w:ins w:id="644" w:author="王 敬锁" w:date="2023-05-15T16:13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645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ins w:id="646" w:author="王 敬锁" w:date="2023-05-15T16:13:00Z">
                  <w:rPr>
                    <w:rFonts w:ascii="Cambria Math" w:hAnsi="Cambria Math"/>
                    <w:sz w:val="24"/>
                    <w:szCs w:val="28"/>
                  </w:rPr>
                  <m:t>=</m:t>
                </w:ins>
              </m:r>
              <m:sSub>
                <m:sSubPr>
                  <m:ctrlPr>
                    <w:ins w:id="647" w:author="王 敬锁" w:date="2023-05-15T16:13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ins w:id="648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649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n+1</m:t>
                    </w:ins>
                  </m:r>
                </m:sub>
              </m:sSub>
              <m:d>
                <m:dPr>
                  <m:ctrlPr>
                    <w:ins w:id="650" w:author="王 敬锁" w:date="2023-05-15T16:13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651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ins w:id="652" w:author="王 敬锁" w:date="2023-05-15T16:13:00Z">
                  <w:rPr>
                    <w:rFonts w:ascii="Cambria Math" w:hAnsi="Cambria Math"/>
                    <w:sz w:val="24"/>
                    <w:szCs w:val="28"/>
                  </w:rPr>
                  <m:t>&amp;</m:t>
                </w:ins>
              </m:r>
              <m:sSub>
                <m:sSubPr>
                  <m:ctrlPr>
                    <w:ins w:id="653" w:author="王 敬锁" w:date="2023-05-15T16:13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&amp;</m:t>
                  </m:r>
                  <m:r>
                    <w:ins w:id="654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D</m:t>
                    </w:ins>
                  </m:r>
                </m:e>
                <m:sub>
                  <m:r>
                    <w:ins w:id="655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w:ins>
                  </m:r>
                </m:sub>
              </m:sSub>
              <m:d>
                <m:dPr>
                  <m:ctrlPr>
                    <w:ins w:id="656" w:author="王 敬锁" w:date="2023-05-15T16:13:00Z"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w:ins>
                  </m:ctrlPr>
                </m:dPr>
                <m:e>
                  <m:r>
                    <w:ins w:id="657" w:author="王 敬锁" w:date="2023-05-15T16:13:00Z">
                      <w:rPr>
                        <w:rFonts w:ascii="Cambria Math" w:hAnsi="Cambria Math"/>
                        <w:sz w:val="24"/>
                        <w:szCs w:val="28"/>
                      </w:rPr>
                      <m:t>x,y</m:t>
                    </w:ins>
                  </m:r>
                </m:e>
              </m:d>
              <m:r>
                <w:rPr>
                  <w:rFonts w:ascii="Cambria Math" w:hAnsi="Cambria Math"/>
                  <w:color w:val="333333"/>
                  <w:sz w:val="24"/>
                  <w:szCs w:val="28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8"/>
                      <w:shd w:val="clear" w:color="auto" w:fill="FFFFFF"/>
                    </w:rPr>
                    <m:t>5</m:t>
                  </m:r>
                </m:e>
              </m:d>
            </m:e>
          </m:eqArr>
        </m:oMath>
      </m:oMathPara>
    </w:p>
    <w:bookmarkEnd w:id="643"/>
    <w:p w:rsidR="00E0427D" w:rsidRPr="00E0427D" w:rsidRDefault="00E0427D" w:rsidP="00B07106">
      <w:pPr>
        <w:rPr>
          <w:rFonts w:ascii="Helvetica" w:hAnsi="Helvetica"/>
          <w:color w:val="333333"/>
          <w:sz w:val="22"/>
          <w:szCs w:val="24"/>
          <w:shd w:val="clear" w:color="auto" w:fill="FFFFFF"/>
        </w:rPr>
      </w:pPr>
    </w:p>
    <w:sectPr w:rsidR="00E0427D" w:rsidRPr="00E0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7834" w:rsidRDefault="005A7834" w:rsidP="00123F1B">
      <w:r>
        <w:separator/>
      </w:r>
    </w:p>
  </w:endnote>
  <w:endnote w:type="continuationSeparator" w:id="0">
    <w:p w:rsidR="005A7834" w:rsidRDefault="005A7834" w:rsidP="00123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7834" w:rsidRDefault="005A7834" w:rsidP="00123F1B">
      <w:r>
        <w:separator/>
      </w:r>
    </w:p>
  </w:footnote>
  <w:footnote w:type="continuationSeparator" w:id="0">
    <w:p w:rsidR="005A7834" w:rsidRDefault="005A7834" w:rsidP="00123F1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王 敬锁">
    <w15:presenceInfo w15:providerId="Windows Live" w15:userId="01df7ca34221e9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E0"/>
    <w:rsid w:val="000436AB"/>
    <w:rsid w:val="0006161E"/>
    <w:rsid w:val="000903EC"/>
    <w:rsid w:val="000A5427"/>
    <w:rsid w:val="000E178A"/>
    <w:rsid w:val="00123F1B"/>
    <w:rsid w:val="00135E91"/>
    <w:rsid w:val="00153CDE"/>
    <w:rsid w:val="001862D9"/>
    <w:rsid w:val="00187F41"/>
    <w:rsid w:val="00190680"/>
    <w:rsid w:val="002529A0"/>
    <w:rsid w:val="002A271B"/>
    <w:rsid w:val="002C62E3"/>
    <w:rsid w:val="003351A1"/>
    <w:rsid w:val="003620DD"/>
    <w:rsid w:val="00375F51"/>
    <w:rsid w:val="00392F2A"/>
    <w:rsid w:val="00421205"/>
    <w:rsid w:val="00444B09"/>
    <w:rsid w:val="004549C3"/>
    <w:rsid w:val="00491A8D"/>
    <w:rsid w:val="004F1BAE"/>
    <w:rsid w:val="00505584"/>
    <w:rsid w:val="005840E1"/>
    <w:rsid w:val="005A7834"/>
    <w:rsid w:val="005C732A"/>
    <w:rsid w:val="00617D76"/>
    <w:rsid w:val="0069316C"/>
    <w:rsid w:val="00697930"/>
    <w:rsid w:val="006A5A2C"/>
    <w:rsid w:val="006B0FDE"/>
    <w:rsid w:val="0072240B"/>
    <w:rsid w:val="00727F4A"/>
    <w:rsid w:val="0079334F"/>
    <w:rsid w:val="00793DA0"/>
    <w:rsid w:val="007D0B95"/>
    <w:rsid w:val="007E2DC2"/>
    <w:rsid w:val="00801895"/>
    <w:rsid w:val="00804158"/>
    <w:rsid w:val="008349D5"/>
    <w:rsid w:val="008374E0"/>
    <w:rsid w:val="008878FA"/>
    <w:rsid w:val="00887AC9"/>
    <w:rsid w:val="008B3BDA"/>
    <w:rsid w:val="008D3B4D"/>
    <w:rsid w:val="00907B36"/>
    <w:rsid w:val="009424FD"/>
    <w:rsid w:val="009B7B4E"/>
    <w:rsid w:val="009C14B4"/>
    <w:rsid w:val="009C5C5E"/>
    <w:rsid w:val="00AD148A"/>
    <w:rsid w:val="00B07106"/>
    <w:rsid w:val="00B7635F"/>
    <w:rsid w:val="00BE4DCB"/>
    <w:rsid w:val="00C01AE0"/>
    <w:rsid w:val="00C664AE"/>
    <w:rsid w:val="00C77231"/>
    <w:rsid w:val="00D078A0"/>
    <w:rsid w:val="00D75EC0"/>
    <w:rsid w:val="00D83D5B"/>
    <w:rsid w:val="00DE3F9F"/>
    <w:rsid w:val="00E0427D"/>
    <w:rsid w:val="00E37B9A"/>
    <w:rsid w:val="00E55C43"/>
    <w:rsid w:val="00E947F7"/>
    <w:rsid w:val="00F37583"/>
    <w:rsid w:val="00F963E3"/>
    <w:rsid w:val="00FB74AB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A0D8A"/>
  <w15:chartTrackingRefBased/>
  <w15:docId w15:val="{3B3E2B5B-E544-473C-9520-AFDE03D6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4E0"/>
    <w:rPr>
      <w:color w:val="808080"/>
    </w:rPr>
  </w:style>
  <w:style w:type="paragraph" w:styleId="a4">
    <w:name w:val="header"/>
    <w:basedOn w:val="a"/>
    <w:link w:val="a5"/>
    <w:uiPriority w:val="99"/>
    <w:unhideWhenUsed/>
    <w:rsid w:val="00123F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3F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3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3F1B"/>
    <w:rPr>
      <w:sz w:val="18"/>
      <w:szCs w:val="18"/>
    </w:rPr>
  </w:style>
  <w:style w:type="paragraph" w:styleId="a8">
    <w:name w:val="Normal (Web)"/>
    <w:basedOn w:val="a"/>
    <w:uiPriority w:val="99"/>
    <w:unhideWhenUsed/>
    <w:rsid w:val="00BE4D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敬锁</dc:creator>
  <cp:keywords/>
  <dc:description/>
  <cp:lastModifiedBy>王 敬锁</cp:lastModifiedBy>
  <cp:revision>100</cp:revision>
  <dcterms:created xsi:type="dcterms:W3CDTF">2023-05-15T07:36:00Z</dcterms:created>
  <dcterms:modified xsi:type="dcterms:W3CDTF">2023-05-23T08:18:00Z</dcterms:modified>
</cp:coreProperties>
</file>